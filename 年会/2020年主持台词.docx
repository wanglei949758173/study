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823" w:rsidRPr="00A80823" w:rsidRDefault="00A80823">
      <w:pPr>
        <w:rPr>
          <w:rFonts w:ascii="宋体" w:eastAsia="宋体" w:hAnsi="宋体"/>
          <w:b/>
          <w:color w:val="FF0000"/>
          <w:sz w:val="18"/>
          <w:szCs w:val="18"/>
        </w:rPr>
      </w:pPr>
      <w:r w:rsidRPr="00A80823">
        <w:rPr>
          <w:rStyle w:val="im-content1"/>
          <w:rFonts w:ascii="宋体" w:eastAsia="宋体" w:hAnsi="宋体" w:hint="eastAsia"/>
          <w:color w:val="FF0000"/>
          <w:sz w:val="18"/>
          <w:szCs w:val="18"/>
          <w:specVanish w:val="0"/>
        </w:rPr>
        <w:t>精彩，只因你我同行</w:t>
      </w:r>
    </w:p>
    <w:p w:rsidR="005E1710" w:rsidRPr="00B5164E" w:rsidRDefault="005E1710" w:rsidP="00B5164E">
      <w:pPr>
        <w:pStyle w:val="1"/>
      </w:pPr>
      <w:r w:rsidRPr="00B5164E">
        <w:rPr>
          <w:rFonts w:hint="eastAsia"/>
        </w:rPr>
        <w:t>开场</w:t>
      </w:r>
    </w:p>
    <w:p w:rsidR="00CB13C3" w:rsidRPr="00CD6132" w:rsidRDefault="00681EBE">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D558A8" w:rsidRPr="00CD6132">
        <w:rPr>
          <w:rFonts w:ascii="宋体" w:eastAsia="宋体" w:hAnsi="宋体" w:hint="eastAsia"/>
          <w:szCs w:val="21"/>
        </w:rPr>
        <w:t>歌声袅袅辞旧岁</w:t>
      </w:r>
    </w:p>
    <w:p w:rsidR="00681EBE" w:rsidRPr="00CD6132" w:rsidRDefault="00681EBE">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w:t>
      </w:r>
      <w:r w:rsidR="00D558A8" w:rsidRPr="00CD6132">
        <w:rPr>
          <w:rFonts w:ascii="宋体" w:eastAsia="宋体" w:hAnsi="宋体" w:hint="eastAsia"/>
          <w:szCs w:val="21"/>
        </w:rPr>
        <w:t>舞姿翩翩贺新年</w:t>
      </w:r>
    </w:p>
    <w:p w:rsidR="00D558A8" w:rsidRPr="00CD6132" w:rsidRDefault="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：新的一年，新的征程</w:t>
      </w:r>
    </w:p>
    <w:p w:rsidR="00D558A8" w:rsidRPr="00CD6132" w:rsidRDefault="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：新的祝福，新的期待</w:t>
      </w:r>
    </w:p>
    <w:p w:rsidR="00D558A8" w:rsidRPr="00CD6132" w:rsidRDefault="00D558A8"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：尊敬的各位领导</w:t>
      </w:r>
    </w:p>
    <w:p w:rsidR="00D558A8" w:rsidRPr="00CD6132" w:rsidRDefault="00D558A8"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：亲爱的同事们</w:t>
      </w:r>
    </w:p>
    <w:p w:rsidR="00D558A8" w:rsidRPr="00CD6132" w:rsidRDefault="00D558A8" w:rsidP="00D558A8">
      <w:pPr>
        <w:rPr>
          <w:rFonts w:ascii="宋体" w:eastAsia="宋体" w:hAnsi="宋体"/>
          <w:szCs w:val="21"/>
        </w:rPr>
      </w:pPr>
      <w:r w:rsidRPr="00CD6132">
        <w:rPr>
          <w:rFonts w:ascii="宋体" w:eastAsia="宋体" w:hAnsi="宋体" w:hint="eastAsia"/>
          <w:b/>
          <w:szCs w:val="21"/>
        </w:rPr>
        <w:t>合：</w:t>
      </w:r>
      <w:r w:rsidRPr="00CD6132">
        <w:rPr>
          <w:rFonts w:ascii="宋体" w:eastAsia="宋体" w:hAnsi="宋体" w:hint="eastAsia"/>
          <w:szCs w:val="21"/>
        </w:rPr>
        <w:t>大家下午好</w:t>
      </w:r>
      <w:r w:rsidR="008439CE" w:rsidRPr="00CD6132">
        <w:rPr>
          <w:rFonts w:ascii="宋体" w:eastAsia="宋体" w:hAnsi="宋体" w:hint="eastAsia"/>
          <w:szCs w:val="21"/>
        </w:rPr>
        <w:t xml:space="preserve"> (微鞠躬)</w:t>
      </w:r>
    </w:p>
    <w:p w:rsidR="00D558A8" w:rsidRPr="00CD6132" w:rsidRDefault="00D558A8" w:rsidP="00D558A8">
      <w:pPr>
        <w:rPr>
          <w:rFonts w:ascii="宋体" w:eastAsia="宋体" w:hAnsi="宋体"/>
          <w:b/>
          <w:szCs w:val="21"/>
        </w:rPr>
      </w:pP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我是主持人</w:t>
      </w:r>
      <w:r w:rsidR="005E1710">
        <w:rPr>
          <w:rFonts w:ascii="宋体" w:eastAsia="宋体" w:hAnsi="宋体" w:hint="eastAsia"/>
          <w:szCs w:val="21"/>
        </w:rPr>
        <w:t>王磊</w:t>
      </w:r>
    </w:p>
    <w:p w:rsidR="004D73BD" w:rsidRPr="00CD6132" w:rsidRDefault="004D73BD" w:rsidP="00D558A8">
      <w:pPr>
        <w:rPr>
          <w:rFonts w:ascii="宋体" w:eastAsia="宋体" w:hAnsi="宋体"/>
          <w:szCs w:val="21"/>
        </w:rPr>
      </w:pPr>
      <w:r w:rsidRPr="00CD6132">
        <w:rPr>
          <w:rFonts w:ascii="宋体" w:eastAsia="宋体" w:hAnsi="宋体" w:hint="eastAsia"/>
          <w:b/>
          <w:szCs w:val="21"/>
        </w:rPr>
        <w:t>女</w:t>
      </w:r>
      <w:r w:rsidRPr="00CD6132">
        <w:rPr>
          <w:rFonts w:ascii="宋体" w:eastAsia="宋体" w:hAnsi="宋体" w:hint="eastAsia"/>
          <w:szCs w:val="21"/>
        </w:rPr>
        <w:t>：我是主持人</w:t>
      </w:r>
      <w:r w:rsidR="005E1710">
        <w:rPr>
          <w:rFonts w:ascii="宋体" w:eastAsia="宋体" w:hAnsi="宋体" w:hint="eastAsia"/>
          <w:szCs w:val="21"/>
        </w:rPr>
        <w:t>马琪</w:t>
      </w:r>
    </w:p>
    <w:p w:rsidR="004D73BD" w:rsidRPr="00CD6132" w:rsidRDefault="004D73BD" w:rsidP="00D558A8">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CA3192" w:rsidRPr="00CD6132">
        <w:rPr>
          <w:rFonts w:ascii="宋体" w:eastAsia="宋体" w:hAnsi="宋体" w:hint="eastAsia"/>
          <w:color w:val="333333"/>
          <w:szCs w:val="21"/>
          <w:shd w:val="clear" w:color="auto" w:fill="FFFFFF"/>
        </w:rPr>
        <w:t>在</w:t>
      </w:r>
      <w:r w:rsidR="00C6137F" w:rsidRPr="00CD6132">
        <w:rPr>
          <w:rFonts w:ascii="宋体" w:eastAsia="宋体" w:hAnsi="宋体" w:hint="eastAsia"/>
          <w:color w:val="333333"/>
          <w:szCs w:val="21"/>
          <w:shd w:val="clear" w:color="auto" w:fill="FFFFFF"/>
        </w:rPr>
        <w:t>2020</w:t>
      </w:r>
      <w:r w:rsidR="003A295B">
        <w:rPr>
          <w:rFonts w:ascii="宋体" w:eastAsia="宋体" w:hAnsi="宋体" w:hint="eastAsia"/>
          <w:color w:val="333333"/>
          <w:szCs w:val="21"/>
          <w:shd w:val="clear" w:color="auto" w:fill="FFFFFF"/>
        </w:rPr>
        <w:t>交大</w:t>
      </w:r>
      <w:r w:rsidR="00CA3192" w:rsidRPr="00CD6132">
        <w:rPr>
          <w:rFonts w:ascii="宋体" w:eastAsia="宋体" w:hAnsi="宋体" w:hint="eastAsia"/>
          <w:color w:val="333333"/>
          <w:szCs w:val="21"/>
          <w:shd w:val="clear" w:color="auto" w:fill="FFFFFF"/>
        </w:rPr>
        <w:t>思诺西安年会之际能与大家欢聚一堂，我倍感荣幸</w:t>
      </w:r>
      <w:r w:rsidRPr="00CD6132">
        <w:rPr>
          <w:rFonts w:ascii="宋体" w:eastAsia="宋体" w:hAnsi="宋体" w:hint="eastAsia"/>
          <w:szCs w:val="21"/>
        </w:rPr>
        <w:t>。</w:t>
      </w:r>
    </w:p>
    <w:p w:rsidR="004D73BD" w:rsidRPr="00CD6132" w:rsidRDefault="004D73BD" w:rsidP="00D558A8">
      <w:pPr>
        <w:rPr>
          <w:rFonts w:ascii="宋体" w:eastAsia="宋体" w:hAnsi="宋体"/>
          <w:b/>
          <w:szCs w:val="21"/>
        </w:rPr>
      </w:pPr>
      <w:r w:rsidRPr="00CD6132">
        <w:rPr>
          <w:rFonts w:ascii="宋体" w:eastAsia="宋体" w:hAnsi="宋体" w:hint="eastAsia"/>
          <w:b/>
          <w:szCs w:val="21"/>
        </w:rPr>
        <w:t>女</w:t>
      </w:r>
      <w:r w:rsidRPr="00CD6132">
        <w:rPr>
          <w:rFonts w:ascii="宋体" w:eastAsia="宋体" w:hAnsi="宋体" w:hint="eastAsia"/>
          <w:szCs w:val="21"/>
        </w:rPr>
        <w:t>：在</w:t>
      </w:r>
      <w:r w:rsidR="00C6137F" w:rsidRPr="00CD6132">
        <w:rPr>
          <w:rFonts w:ascii="宋体" w:eastAsia="宋体" w:hAnsi="宋体" w:hint="eastAsia"/>
          <w:szCs w:val="21"/>
        </w:rPr>
        <w:t>2020</w:t>
      </w:r>
      <w:r w:rsidR="003A295B">
        <w:rPr>
          <w:rFonts w:ascii="宋体" w:eastAsia="宋体" w:hAnsi="宋体" w:hint="eastAsia"/>
          <w:szCs w:val="21"/>
        </w:rPr>
        <w:t>交大</w:t>
      </w:r>
      <w:r w:rsidRPr="00CD6132">
        <w:rPr>
          <w:rFonts w:ascii="宋体" w:eastAsia="宋体" w:hAnsi="宋体" w:hint="eastAsia"/>
          <w:szCs w:val="21"/>
        </w:rPr>
        <w:t>思诺西安年会的舞台上与大家共度时光</w:t>
      </w:r>
      <w:r w:rsidR="00C6137F" w:rsidRPr="00CD6132">
        <w:rPr>
          <w:rFonts w:ascii="宋体" w:eastAsia="宋体" w:hAnsi="宋体" w:hint="eastAsia"/>
          <w:szCs w:val="21"/>
        </w:rPr>
        <w:t>，我深</w:t>
      </w:r>
      <w:r w:rsidR="00CA3192" w:rsidRPr="00CD6132">
        <w:rPr>
          <w:rFonts w:ascii="宋体" w:eastAsia="宋体" w:hAnsi="宋体" w:hint="eastAsia"/>
          <w:szCs w:val="21"/>
        </w:rPr>
        <w:t>感幸福</w:t>
      </w:r>
      <w:r w:rsidRPr="00CD6132">
        <w:rPr>
          <w:rFonts w:ascii="宋体" w:eastAsia="宋体" w:hAnsi="宋体" w:hint="eastAsia"/>
          <w:szCs w:val="21"/>
        </w:rPr>
        <w:t>。</w:t>
      </w:r>
    </w:p>
    <w:p w:rsidR="00D558A8" w:rsidRPr="00CD6132" w:rsidRDefault="00B26BFD">
      <w:pPr>
        <w:rPr>
          <w:rFonts w:ascii="宋体" w:eastAsia="宋体" w:hAnsi="宋体"/>
          <w:szCs w:val="21"/>
        </w:rPr>
      </w:pPr>
      <w:r w:rsidRPr="00CD6132">
        <w:rPr>
          <w:rFonts w:ascii="宋体" w:eastAsia="宋体" w:hAnsi="宋体" w:hint="eastAsia"/>
          <w:b/>
          <w:szCs w:val="21"/>
        </w:rPr>
        <w:t>男</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站在岁末我们回望过去，过去有太多的感动与故事</w:t>
      </w:r>
      <w:r w:rsidRPr="00CD6132">
        <w:rPr>
          <w:rFonts w:ascii="宋体" w:eastAsia="宋体" w:hAnsi="宋体" w:hint="eastAsia"/>
          <w:szCs w:val="21"/>
        </w:rPr>
        <w:t>：</w:t>
      </w:r>
    </w:p>
    <w:p w:rsidR="00B26BFD" w:rsidRPr="00CD6132" w:rsidRDefault="00B26BFD">
      <w:pPr>
        <w:rPr>
          <w:rFonts w:ascii="宋体" w:eastAsia="宋体" w:hAnsi="宋体"/>
          <w:szCs w:val="21"/>
        </w:rPr>
      </w:pPr>
      <w:r w:rsidRPr="005E1710">
        <w:rPr>
          <w:rFonts w:ascii="宋体" w:eastAsia="宋体" w:hAnsi="宋体" w:hint="eastAsia"/>
          <w:b/>
          <w:bCs/>
          <w:szCs w:val="21"/>
        </w:rPr>
        <w:t>女</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站在岁首我们企盼未来，未来有更多的期望与梦想</w:t>
      </w:r>
      <w:r w:rsidRPr="00CD6132">
        <w:rPr>
          <w:rFonts w:ascii="宋体" w:eastAsia="宋体" w:hAnsi="宋体" w:hint="eastAsia"/>
          <w:szCs w:val="21"/>
        </w:rPr>
        <w:t>。</w:t>
      </w:r>
    </w:p>
    <w:p w:rsidR="00B26BFD" w:rsidRPr="00CD6132" w:rsidRDefault="00B26BFD">
      <w:pPr>
        <w:rPr>
          <w:rFonts w:ascii="宋体" w:eastAsia="宋体" w:hAnsi="宋体"/>
          <w:szCs w:val="21"/>
        </w:rPr>
      </w:pPr>
      <w:r w:rsidRPr="005E1710">
        <w:rPr>
          <w:rFonts w:ascii="宋体" w:eastAsia="宋体" w:hAnsi="宋体" w:hint="eastAsia"/>
          <w:b/>
          <w:bCs/>
          <w:szCs w:val="21"/>
        </w:rPr>
        <w:t>男</w:t>
      </w:r>
      <w:r w:rsidRPr="00CD6132">
        <w:rPr>
          <w:rFonts w:ascii="宋体" w:eastAsia="宋体" w:hAnsi="宋体" w:hint="eastAsia"/>
          <w:szCs w:val="21"/>
        </w:rPr>
        <w:t>：</w:t>
      </w:r>
      <w:r w:rsidR="00AF6DBA" w:rsidRPr="00CD6132">
        <w:rPr>
          <w:rFonts w:ascii="宋体" w:eastAsia="宋体" w:hAnsi="宋体" w:hint="eastAsia"/>
          <w:color w:val="333333"/>
          <w:szCs w:val="21"/>
          <w:shd w:val="clear" w:color="auto" w:fill="FFFFFF"/>
        </w:rPr>
        <w:t>在这</w:t>
      </w:r>
      <w:r w:rsidR="009D115E">
        <w:rPr>
          <w:rFonts w:ascii="宋体" w:eastAsia="宋体" w:hAnsi="宋体" w:hint="eastAsia"/>
          <w:color w:val="333333"/>
          <w:szCs w:val="21"/>
          <w:shd w:val="clear" w:color="auto" w:fill="FFFFFF"/>
        </w:rPr>
        <w:t>辞旧迎新</w:t>
      </w:r>
      <w:r w:rsidR="00AF6DBA" w:rsidRPr="00CD6132">
        <w:rPr>
          <w:rFonts w:ascii="宋体" w:eastAsia="宋体" w:hAnsi="宋体" w:hint="eastAsia"/>
          <w:color w:val="333333"/>
          <w:szCs w:val="21"/>
          <w:shd w:val="clear" w:color="auto" w:fill="FFFFFF"/>
        </w:rPr>
        <w:t>的日子</w:t>
      </w:r>
      <w:r w:rsidR="009D115E">
        <w:rPr>
          <w:rFonts w:ascii="宋体" w:eastAsia="宋体" w:hAnsi="宋体" w:hint="eastAsia"/>
          <w:color w:val="333333"/>
          <w:szCs w:val="21"/>
          <w:shd w:val="clear" w:color="auto" w:fill="FFFFFF"/>
        </w:rPr>
        <w:t>里</w:t>
      </w:r>
      <w:r w:rsidR="00AF6DBA" w:rsidRPr="00CD6132">
        <w:rPr>
          <w:rFonts w:ascii="宋体" w:eastAsia="宋体" w:hAnsi="宋体" w:hint="eastAsia"/>
          <w:color w:val="333333"/>
          <w:szCs w:val="21"/>
          <w:shd w:val="clear" w:color="auto" w:fill="FFFFFF"/>
        </w:rPr>
        <w:t>，我们</w:t>
      </w:r>
      <w:r w:rsidR="009D115E">
        <w:rPr>
          <w:rFonts w:ascii="宋体" w:eastAsia="宋体" w:hAnsi="宋体" w:hint="eastAsia"/>
          <w:color w:val="333333"/>
          <w:szCs w:val="21"/>
          <w:shd w:val="clear" w:color="auto" w:fill="FFFFFF"/>
        </w:rPr>
        <w:t>总结过去，展望</w:t>
      </w:r>
      <w:r w:rsidR="00AF6DBA" w:rsidRPr="00CD6132">
        <w:rPr>
          <w:rFonts w:ascii="宋体" w:eastAsia="宋体" w:hAnsi="宋体" w:hint="eastAsia"/>
          <w:color w:val="333333"/>
          <w:szCs w:val="21"/>
          <w:shd w:val="clear" w:color="auto" w:fill="FFFFFF"/>
        </w:rPr>
        <w:t>未来</w:t>
      </w:r>
      <w:r w:rsidRPr="00CD6132">
        <w:rPr>
          <w:rFonts w:ascii="宋体" w:eastAsia="宋体" w:hAnsi="宋体" w:hint="eastAsia"/>
          <w:szCs w:val="21"/>
        </w:rPr>
        <w:t>！</w:t>
      </w:r>
    </w:p>
    <w:p w:rsidR="00AF6DBA" w:rsidRPr="00CD6132" w:rsidRDefault="00AF6DBA">
      <w:pPr>
        <w:rPr>
          <w:rFonts w:ascii="宋体" w:eastAsia="宋体" w:hAnsi="宋体"/>
          <w:color w:val="333333"/>
          <w:szCs w:val="21"/>
          <w:shd w:val="clear" w:color="auto" w:fill="FFFFFF"/>
        </w:rPr>
      </w:pPr>
      <w:r w:rsidRPr="005E1710">
        <w:rPr>
          <w:rFonts w:ascii="宋体" w:eastAsia="宋体" w:hAnsi="宋体" w:hint="eastAsia"/>
          <w:b/>
          <w:bCs/>
          <w:szCs w:val="21"/>
        </w:rPr>
        <w:t>女</w:t>
      </w:r>
      <w:r w:rsidRPr="00CD6132">
        <w:rPr>
          <w:rFonts w:ascii="宋体" w:eastAsia="宋体" w:hAnsi="宋体" w:hint="eastAsia"/>
          <w:szCs w:val="21"/>
        </w:rPr>
        <w:t>：</w:t>
      </w:r>
      <w:r w:rsidRPr="00CD6132">
        <w:rPr>
          <w:rFonts w:ascii="宋体" w:eastAsia="宋体" w:hAnsi="宋体" w:hint="eastAsia"/>
          <w:color w:val="333333"/>
          <w:szCs w:val="21"/>
          <w:shd w:val="clear" w:color="auto" w:fill="FFFFFF"/>
        </w:rPr>
        <w:t>同时向在座的各位致以诚挚的问候，道一声：</w:t>
      </w:r>
    </w:p>
    <w:p w:rsidR="00AF6DBA" w:rsidRPr="00CD6132" w:rsidRDefault="00AF6DBA">
      <w:pPr>
        <w:rPr>
          <w:rFonts w:ascii="宋体" w:eastAsia="宋体" w:hAnsi="宋体"/>
          <w:szCs w:val="21"/>
        </w:rPr>
      </w:pPr>
      <w:r w:rsidRPr="005E1710">
        <w:rPr>
          <w:rFonts w:ascii="宋体" w:eastAsia="宋体" w:hAnsi="宋体" w:hint="eastAsia"/>
          <w:b/>
          <w:bCs/>
          <w:color w:val="333333"/>
          <w:szCs w:val="21"/>
          <w:shd w:val="clear" w:color="auto" w:fill="FFFFFF"/>
        </w:rPr>
        <w:t>合</w:t>
      </w:r>
      <w:r w:rsidR="0031760D">
        <w:rPr>
          <w:rFonts w:ascii="宋体" w:eastAsia="宋体" w:hAnsi="宋体" w:hint="eastAsia"/>
          <w:color w:val="333333"/>
          <w:szCs w:val="21"/>
          <w:shd w:val="clear" w:color="auto" w:fill="FFFFFF"/>
        </w:rPr>
        <w:t>：大家</w:t>
      </w:r>
      <w:r w:rsidR="002A59DD">
        <w:rPr>
          <w:rFonts w:ascii="宋体" w:eastAsia="宋体" w:hAnsi="宋体" w:hint="eastAsia"/>
          <w:color w:val="333333"/>
          <w:szCs w:val="21"/>
          <w:shd w:val="clear" w:color="auto" w:fill="FFFFFF"/>
        </w:rPr>
        <w:t>新年好!</w:t>
      </w:r>
    </w:p>
    <w:p w:rsidR="00E95DB2" w:rsidRPr="00CD6132" w:rsidRDefault="00AF6DBA">
      <w:pPr>
        <w:rPr>
          <w:rFonts w:ascii="宋体" w:eastAsia="宋体" w:hAnsi="宋体"/>
          <w:szCs w:val="21"/>
        </w:rPr>
      </w:pPr>
      <w:r w:rsidRPr="005E1710">
        <w:rPr>
          <w:rFonts w:ascii="宋体" w:eastAsia="宋体" w:hAnsi="宋体" w:hint="eastAsia"/>
          <w:b/>
          <w:bCs/>
          <w:szCs w:val="21"/>
        </w:rPr>
        <w:t>男</w:t>
      </w:r>
      <w:r w:rsidR="00E95DB2" w:rsidRPr="00CD6132">
        <w:rPr>
          <w:rFonts w:ascii="宋体" w:eastAsia="宋体" w:hAnsi="宋体" w:hint="eastAsia"/>
          <w:szCs w:val="21"/>
        </w:rPr>
        <w:t>：现在我宣布：</w:t>
      </w:r>
    </w:p>
    <w:p w:rsidR="00E95DB2" w:rsidRPr="00CD6132" w:rsidRDefault="00E95DB2">
      <w:pPr>
        <w:rPr>
          <w:rFonts w:ascii="宋体" w:eastAsia="宋体" w:hAnsi="宋体"/>
          <w:szCs w:val="21"/>
        </w:rPr>
      </w:pPr>
      <w:r w:rsidRPr="005E1710">
        <w:rPr>
          <w:rFonts w:ascii="宋体" w:eastAsia="宋体" w:hAnsi="宋体" w:hint="eastAsia"/>
          <w:b/>
          <w:bCs/>
          <w:szCs w:val="21"/>
        </w:rPr>
        <w:t>合</w:t>
      </w:r>
      <w:r w:rsidRPr="00CD6132">
        <w:rPr>
          <w:rFonts w:ascii="宋体" w:eastAsia="宋体" w:hAnsi="宋体" w:hint="eastAsia"/>
          <w:szCs w:val="21"/>
        </w:rPr>
        <w:t>：2020</w:t>
      </w:r>
      <w:r w:rsidR="005011F5">
        <w:rPr>
          <w:rFonts w:ascii="宋体" w:eastAsia="宋体" w:hAnsi="宋体" w:hint="eastAsia"/>
          <w:szCs w:val="21"/>
        </w:rPr>
        <w:t>交大</w:t>
      </w:r>
      <w:r w:rsidRPr="00CD6132">
        <w:rPr>
          <w:rFonts w:ascii="宋体" w:eastAsia="宋体" w:hAnsi="宋体" w:hint="eastAsia"/>
          <w:szCs w:val="21"/>
        </w:rPr>
        <w:t>思诺西安分公司年会正式开始。</w:t>
      </w:r>
    </w:p>
    <w:p w:rsidR="001252AA" w:rsidRDefault="001252AA">
      <w:pPr>
        <w:widowControl/>
        <w:jc w:val="left"/>
        <w:rPr>
          <w:rFonts w:ascii="宋体" w:eastAsia="宋体" w:hAnsi="宋体"/>
          <w:szCs w:val="21"/>
        </w:rPr>
      </w:pPr>
      <w:r>
        <w:rPr>
          <w:rFonts w:ascii="宋体" w:eastAsia="宋体" w:hAnsi="宋体"/>
          <w:szCs w:val="21"/>
        </w:rPr>
        <w:br w:type="page"/>
      </w:r>
    </w:p>
    <w:p w:rsidR="005E1710" w:rsidRPr="00B53C89" w:rsidRDefault="00DC0327" w:rsidP="008E1B5F">
      <w:pPr>
        <w:pStyle w:val="1"/>
      </w:pPr>
      <w:r>
        <w:rPr>
          <w:rFonts w:hint="eastAsia"/>
        </w:rPr>
        <w:lastRenderedPageBreak/>
        <w:t>领导介绍</w:t>
      </w:r>
      <w:r>
        <w:rPr>
          <w:rFonts w:hint="eastAsia"/>
        </w:rPr>
        <w:t>&amp;</w:t>
      </w:r>
      <w:r w:rsidR="005E1710" w:rsidRPr="00B53C89">
        <w:rPr>
          <w:rFonts w:hint="eastAsia"/>
        </w:rPr>
        <w:t>领导</w:t>
      </w:r>
      <w:r w:rsidR="004E7D39">
        <w:rPr>
          <w:rFonts w:hint="eastAsia"/>
        </w:rPr>
        <w:t>致词</w:t>
      </w:r>
    </w:p>
    <w:p w:rsidR="00BF2FBC" w:rsidRDefault="005E1710">
      <w:pPr>
        <w:rPr>
          <w:rFonts w:asciiTheme="minorEastAsia" w:hAnsiTheme="minorEastAsia" w:hint="eastAsia"/>
          <w:szCs w:val="21"/>
        </w:rPr>
      </w:pPr>
      <w:r w:rsidRPr="00395563">
        <w:rPr>
          <w:rFonts w:ascii="宋体" w:eastAsia="宋体" w:hAnsi="宋体" w:hint="eastAsia"/>
          <w:b/>
          <w:bCs/>
          <w:szCs w:val="21"/>
        </w:rPr>
        <w:t>女</w:t>
      </w:r>
      <w:r w:rsidR="00677F31" w:rsidRPr="00395563">
        <w:rPr>
          <w:rFonts w:ascii="宋体" w:eastAsia="宋体" w:hAnsi="宋体" w:hint="eastAsia"/>
          <w:szCs w:val="21"/>
        </w:rPr>
        <w:t>：</w:t>
      </w:r>
      <w:r w:rsidR="00DA1891">
        <w:rPr>
          <w:rFonts w:ascii="宋体" w:eastAsia="宋体" w:hAnsi="宋体" w:hint="eastAsia"/>
          <w:szCs w:val="21"/>
        </w:rPr>
        <w:t>交大</w:t>
      </w:r>
      <w:r w:rsidR="00677F31" w:rsidRPr="00395563">
        <w:rPr>
          <w:rFonts w:asciiTheme="minorEastAsia" w:hAnsiTheme="minorEastAsia" w:hint="eastAsia"/>
          <w:szCs w:val="21"/>
        </w:rPr>
        <w:t>思诺西安分公司取得今天</w:t>
      </w:r>
      <w:r w:rsidR="004E7D39">
        <w:rPr>
          <w:rFonts w:asciiTheme="minorEastAsia" w:hAnsiTheme="minorEastAsia" w:hint="eastAsia"/>
          <w:szCs w:val="21"/>
        </w:rPr>
        <w:t>耀眼</w:t>
      </w:r>
      <w:r w:rsidR="00677F31" w:rsidRPr="00395563">
        <w:rPr>
          <w:rFonts w:asciiTheme="minorEastAsia" w:hAnsiTheme="minorEastAsia" w:hint="eastAsia"/>
          <w:szCs w:val="21"/>
        </w:rPr>
        <w:t>的成绩离不开总公司的大力支持</w:t>
      </w:r>
      <w:r w:rsidR="007E0F29" w:rsidRPr="00395563">
        <w:rPr>
          <w:rFonts w:asciiTheme="minorEastAsia" w:hAnsiTheme="minorEastAsia" w:hint="eastAsia"/>
          <w:szCs w:val="21"/>
        </w:rPr>
        <w:t>，</w:t>
      </w:r>
      <w:r w:rsidR="00523398">
        <w:rPr>
          <w:rFonts w:asciiTheme="minorEastAsia" w:hAnsiTheme="minorEastAsia" w:hint="eastAsia"/>
          <w:szCs w:val="21"/>
        </w:rPr>
        <w:t>今年年会也有幸邀请到了来自北京的领导和成都技术部以及郑州技术部的同事们。下面，我们来为大家介绍莅临本次年会现场的领导和技术部的同事。</w:t>
      </w:r>
    </w:p>
    <w:p w:rsidR="00523398" w:rsidRDefault="00523398">
      <w:pPr>
        <w:rPr>
          <w:rFonts w:asciiTheme="minorEastAsia" w:hAnsiTheme="minorEastAsia" w:hint="eastAsia"/>
          <w:b/>
          <w:color w:val="FF0000"/>
          <w:szCs w:val="21"/>
        </w:rPr>
      </w:pPr>
      <w:r w:rsidRPr="007C2F79">
        <w:rPr>
          <w:rFonts w:asciiTheme="minorEastAsia" w:hAnsiTheme="minorEastAsia" w:hint="eastAsia"/>
          <w:b/>
          <w:szCs w:val="21"/>
        </w:rPr>
        <w:t>男：</w:t>
      </w:r>
      <w:r w:rsidRPr="00523398">
        <w:rPr>
          <w:rFonts w:asciiTheme="minorEastAsia" w:hAnsiTheme="minorEastAsia" w:hint="eastAsia"/>
          <w:b/>
          <w:color w:val="FF0000"/>
          <w:szCs w:val="21"/>
        </w:rPr>
        <w:t>董事长李伟</w:t>
      </w:r>
      <w:r>
        <w:rPr>
          <w:rFonts w:asciiTheme="minorEastAsia" w:hAnsiTheme="minorEastAsia" w:hint="eastAsia"/>
          <w:b/>
          <w:color w:val="FF0000"/>
          <w:szCs w:val="21"/>
        </w:rPr>
        <w:t>，大家热烈欢迎。</w:t>
      </w:r>
    </w:p>
    <w:p w:rsidR="006F7CAD" w:rsidRDefault="00523398">
      <w:pPr>
        <w:rPr>
          <w:rFonts w:asciiTheme="minorEastAsia" w:hAnsiTheme="minorEastAsia" w:hint="eastAsia"/>
          <w:b/>
          <w:color w:val="FF0000"/>
          <w:szCs w:val="21"/>
        </w:rPr>
      </w:pPr>
      <w:r w:rsidRPr="00523398">
        <w:rPr>
          <w:rFonts w:asciiTheme="minorEastAsia" w:hAnsiTheme="minorEastAsia" w:hint="eastAsia"/>
          <w:b/>
          <w:szCs w:val="21"/>
        </w:rPr>
        <w:t>女：</w:t>
      </w:r>
      <w:r>
        <w:rPr>
          <w:rFonts w:asciiTheme="minorEastAsia" w:hAnsiTheme="minorEastAsia" w:hint="eastAsia"/>
          <w:b/>
          <w:color w:val="FF0000"/>
          <w:szCs w:val="21"/>
        </w:rPr>
        <w:t>xx职位xx</w:t>
      </w:r>
      <w:r w:rsidR="00990E38">
        <w:rPr>
          <w:rFonts w:asciiTheme="minorEastAsia" w:hAnsiTheme="minorEastAsia" w:hint="eastAsia"/>
          <w:b/>
          <w:color w:val="FF0000"/>
          <w:szCs w:val="21"/>
        </w:rPr>
        <w:t>，大家热烈欢迎。</w:t>
      </w:r>
    </w:p>
    <w:p w:rsidR="00990E38" w:rsidRDefault="00990E38" w:rsidP="00990E38">
      <w:pPr>
        <w:rPr>
          <w:rFonts w:asciiTheme="minorEastAsia" w:hAnsiTheme="minorEastAsia" w:hint="eastAsia"/>
          <w:b/>
          <w:color w:val="FF0000"/>
          <w:szCs w:val="21"/>
        </w:rPr>
      </w:pPr>
      <w:r>
        <w:rPr>
          <w:rFonts w:asciiTheme="minorEastAsia" w:hAnsiTheme="minorEastAsia" w:hint="eastAsia"/>
          <w:b/>
          <w:szCs w:val="21"/>
        </w:rPr>
        <w:t>男</w:t>
      </w:r>
      <w:r w:rsidRPr="00523398">
        <w:rPr>
          <w:rFonts w:asciiTheme="minorEastAsia" w:hAnsiTheme="minorEastAsia" w:hint="eastAsia"/>
          <w:b/>
          <w:szCs w:val="21"/>
        </w:rPr>
        <w:t>：</w:t>
      </w:r>
      <w:r>
        <w:rPr>
          <w:rFonts w:asciiTheme="minorEastAsia" w:hAnsiTheme="minorEastAsia" w:hint="eastAsia"/>
          <w:b/>
          <w:color w:val="FF0000"/>
          <w:szCs w:val="21"/>
        </w:rPr>
        <w:t>xx职位xx，大家热烈欢迎。</w:t>
      </w:r>
    </w:p>
    <w:p w:rsidR="00990E38" w:rsidRDefault="00990E38" w:rsidP="00990E38">
      <w:pPr>
        <w:rPr>
          <w:rFonts w:asciiTheme="minorEastAsia" w:hAnsiTheme="minorEastAsia" w:hint="eastAsia"/>
          <w:b/>
          <w:color w:val="FF0000"/>
          <w:szCs w:val="21"/>
        </w:rPr>
      </w:pPr>
      <w:r w:rsidRPr="00523398">
        <w:rPr>
          <w:rFonts w:asciiTheme="minorEastAsia" w:hAnsiTheme="minorEastAsia" w:hint="eastAsia"/>
          <w:b/>
          <w:szCs w:val="21"/>
        </w:rPr>
        <w:t>女：</w:t>
      </w:r>
      <w:r>
        <w:rPr>
          <w:rFonts w:asciiTheme="minorEastAsia" w:hAnsiTheme="minorEastAsia" w:hint="eastAsia"/>
          <w:szCs w:val="21"/>
        </w:rPr>
        <w:t>还有我们成都技术部的同事和郑州技术部的同事，欢迎大家。</w:t>
      </w:r>
    </w:p>
    <w:p w:rsidR="005E1710" w:rsidRPr="00395563" w:rsidRDefault="006F7CAD">
      <w:pPr>
        <w:rPr>
          <w:rFonts w:asciiTheme="minorEastAsia" w:hAnsiTheme="minorEastAsia"/>
          <w:szCs w:val="21"/>
        </w:rPr>
      </w:pPr>
      <w:r w:rsidRPr="006F7CAD">
        <w:rPr>
          <w:rFonts w:asciiTheme="minorEastAsia" w:hAnsiTheme="minorEastAsia" w:hint="eastAsia"/>
          <w:b/>
          <w:szCs w:val="21"/>
        </w:rPr>
        <w:t>男：</w:t>
      </w:r>
      <w:r w:rsidR="00E056E7">
        <w:rPr>
          <w:rFonts w:asciiTheme="minorEastAsia" w:hAnsiTheme="minorEastAsia" w:hint="eastAsia"/>
          <w:szCs w:val="21"/>
        </w:rPr>
        <w:t>接下来</w:t>
      </w:r>
      <w:r w:rsidR="005E1710" w:rsidRPr="00395563">
        <w:rPr>
          <w:rFonts w:asciiTheme="minorEastAsia" w:hAnsiTheme="minorEastAsia" w:hint="eastAsia"/>
          <w:szCs w:val="21"/>
        </w:rPr>
        <w:t>让我们</w:t>
      </w:r>
      <w:r w:rsidR="007322D3">
        <w:rPr>
          <w:rFonts w:asciiTheme="minorEastAsia" w:hAnsiTheme="minorEastAsia" w:hint="eastAsia"/>
          <w:szCs w:val="21"/>
        </w:rPr>
        <w:t>再次</w:t>
      </w:r>
      <w:r w:rsidR="005E1710" w:rsidRPr="00395563">
        <w:rPr>
          <w:rFonts w:asciiTheme="minorEastAsia" w:hAnsiTheme="minorEastAsia" w:hint="eastAsia"/>
          <w:szCs w:val="21"/>
        </w:rPr>
        <w:t>以热烈的掌声</w:t>
      </w:r>
      <w:r w:rsidR="007E0F29" w:rsidRPr="00395563">
        <w:rPr>
          <w:rFonts w:asciiTheme="minorEastAsia" w:hAnsiTheme="minorEastAsia" w:hint="eastAsia"/>
          <w:szCs w:val="21"/>
        </w:rPr>
        <w:t>有请</w:t>
      </w:r>
      <w:r w:rsidR="005E1710" w:rsidRPr="00BE7082">
        <w:rPr>
          <w:rFonts w:asciiTheme="minorEastAsia" w:hAnsiTheme="minorEastAsia" w:hint="eastAsia"/>
          <w:b/>
          <w:bCs/>
          <w:color w:val="FF0000"/>
          <w:szCs w:val="21"/>
        </w:rPr>
        <w:t>董事长李</w:t>
      </w:r>
      <w:r w:rsidR="00AC1712">
        <w:rPr>
          <w:rFonts w:asciiTheme="minorEastAsia" w:hAnsiTheme="minorEastAsia" w:hint="eastAsia"/>
          <w:b/>
          <w:bCs/>
          <w:color w:val="FF0000"/>
          <w:szCs w:val="21"/>
        </w:rPr>
        <w:t>总</w:t>
      </w:r>
      <w:r w:rsidR="007E0F29" w:rsidRPr="00395563">
        <w:rPr>
          <w:rFonts w:asciiTheme="minorEastAsia" w:hAnsiTheme="minorEastAsia" w:hint="eastAsia"/>
          <w:szCs w:val="21"/>
        </w:rPr>
        <w:t>为我们</w:t>
      </w:r>
      <w:r w:rsidR="004E7D39">
        <w:rPr>
          <w:rFonts w:asciiTheme="minorEastAsia" w:hAnsiTheme="minorEastAsia" w:hint="eastAsia"/>
          <w:szCs w:val="21"/>
        </w:rPr>
        <w:t>致词</w:t>
      </w:r>
      <w:r w:rsidR="007E0F29" w:rsidRPr="00395563">
        <w:rPr>
          <w:rFonts w:asciiTheme="minorEastAsia" w:hAnsiTheme="minorEastAsia" w:hint="eastAsia"/>
          <w:szCs w:val="21"/>
        </w:rPr>
        <w:t>：</w:t>
      </w:r>
    </w:p>
    <w:p w:rsidR="00CF7CA7" w:rsidRPr="00395563" w:rsidRDefault="001648AD">
      <w:pPr>
        <w:rPr>
          <w:rFonts w:asciiTheme="minorEastAsia" w:hAnsiTheme="minorEastAsia"/>
          <w:szCs w:val="21"/>
        </w:rPr>
      </w:pPr>
      <w:r w:rsidRPr="00395563">
        <w:rPr>
          <w:rFonts w:asciiTheme="minorEastAsia" w:hAnsiTheme="minorEastAsia" w:hint="eastAsia"/>
          <w:b/>
          <w:bCs/>
          <w:szCs w:val="21"/>
        </w:rPr>
        <w:t>男</w:t>
      </w:r>
      <w:r w:rsidR="00D46858" w:rsidRPr="00395563">
        <w:rPr>
          <w:rFonts w:asciiTheme="minorEastAsia" w:hAnsiTheme="minorEastAsia" w:hint="eastAsia"/>
          <w:b/>
          <w:bCs/>
          <w:szCs w:val="21"/>
        </w:rPr>
        <w:t>：</w:t>
      </w:r>
      <w:r w:rsidR="00B53C89" w:rsidRPr="00395563">
        <w:rPr>
          <w:rFonts w:asciiTheme="minorEastAsia" w:hAnsiTheme="minorEastAsia" w:hint="eastAsia"/>
          <w:szCs w:val="21"/>
        </w:rPr>
        <w:t>感谢</w:t>
      </w:r>
      <w:r w:rsidR="00B53C89" w:rsidRPr="00076F04">
        <w:rPr>
          <w:rFonts w:asciiTheme="minorEastAsia" w:hAnsiTheme="minorEastAsia" w:hint="eastAsia"/>
          <w:b/>
          <w:color w:val="FF0000"/>
          <w:szCs w:val="21"/>
        </w:rPr>
        <w:t>李总</w:t>
      </w:r>
      <w:r w:rsidR="00B53C89" w:rsidRPr="00395563">
        <w:rPr>
          <w:rFonts w:asciiTheme="minorEastAsia" w:hAnsiTheme="minorEastAsia" w:hint="eastAsia"/>
          <w:szCs w:val="21"/>
        </w:rPr>
        <w:t>的</w:t>
      </w:r>
      <w:r w:rsidR="004E7D39">
        <w:rPr>
          <w:rFonts w:asciiTheme="minorEastAsia" w:hAnsiTheme="minorEastAsia" w:hint="eastAsia"/>
          <w:szCs w:val="21"/>
        </w:rPr>
        <w:t>致词</w:t>
      </w:r>
      <w:r w:rsidR="00B53C89" w:rsidRPr="00395563">
        <w:rPr>
          <w:rFonts w:asciiTheme="minorEastAsia" w:hAnsiTheme="minorEastAsia" w:hint="eastAsia"/>
          <w:szCs w:val="21"/>
        </w:rPr>
        <w:t>。</w:t>
      </w:r>
      <w:r w:rsidR="00BD75A6">
        <w:rPr>
          <w:rFonts w:asciiTheme="minorEastAsia" w:hAnsiTheme="minorEastAsia" w:hint="eastAsia"/>
          <w:szCs w:val="21"/>
        </w:rPr>
        <w:t>刚才</w:t>
      </w:r>
      <w:r w:rsidR="00D46858" w:rsidRPr="000C3BBA">
        <w:rPr>
          <w:rFonts w:asciiTheme="minorEastAsia" w:hAnsiTheme="minorEastAsia" w:hint="eastAsia"/>
          <w:b/>
          <w:color w:val="FF0000"/>
          <w:szCs w:val="21"/>
        </w:rPr>
        <w:t>董事长</w:t>
      </w:r>
      <w:r w:rsidR="00D46858" w:rsidRPr="00395563">
        <w:rPr>
          <w:rFonts w:asciiTheme="minorEastAsia" w:hAnsiTheme="minorEastAsia" w:hint="eastAsia"/>
          <w:szCs w:val="21"/>
        </w:rPr>
        <w:t>的</w:t>
      </w:r>
      <w:r w:rsidR="004E7D39">
        <w:rPr>
          <w:rFonts w:asciiTheme="minorEastAsia" w:hAnsiTheme="minorEastAsia" w:hint="eastAsia"/>
          <w:szCs w:val="21"/>
        </w:rPr>
        <w:t>致词</w:t>
      </w:r>
      <w:r w:rsidR="00D46858" w:rsidRPr="00395563">
        <w:rPr>
          <w:rFonts w:asciiTheme="minorEastAsia" w:hAnsiTheme="minorEastAsia" w:hint="eastAsia"/>
          <w:szCs w:val="21"/>
        </w:rPr>
        <w:t>回顾了公司</w:t>
      </w:r>
      <w:r w:rsidR="00863635" w:rsidRPr="00395563">
        <w:rPr>
          <w:rFonts w:asciiTheme="minorEastAsia" w:hAnsiTheme="minorEastAsia" w:hint="eastAsia"/>
          <w:szCs w:val="21"/>
        </w:rPr>
        <w:t>长期以来</w:t>
      </w:r>
      <w:r w:rsidR="00D46858" w:rsidRPr="00395563">
        <w:rPr>
          <w:rFonts w:asciiTheme="minorEastAsia" w:hAnsiTheme="minorEastAsia" w:hint="eastAsia"/>
          <w:szCs w:val="21"/>
        </w:rPr>
        <w:t>所取得的进步，更是展望了今后发展的光辉前景</w:t>
      </w:r>
      <w:r w:rsidR="00CF7CA7" w:rsidRPr="00395563">
        <w:rPr>
          <w:rFonts w:asciiTheme="minorEastAsia" w:hAnsiTheme="minorEastAsia" w:hint="eastAsia"/>
          <w:szCs w:val="21"/>
        </w:rPr>
        <w:t>，接下来有请</w:t>
      </w:r>
      <w:r w:rsidR="00D05D55" w:rsidRPr="00D05D55">
        <w:rPr>
          <w:rFonts w:asciiTheme="minorEastAsia" w:hAnsiTheme="minorEastAsia" w:hint="eastAsia"/>
          <w:b/>
          <w:bCs/>
          <w:color w:val="FF0000"/>
          <w:szCs w:val="21"/>
        </w:rPr>
        <w:t>XX</w:t>
      </w:r>
      <w:r w:rsidR="00D05D55">
        <w:rPr>
          <w:rFonts w:asciiTheme="minorEastAsia" w:hAnsiTheme="minorEastAsia" w:hint="eastAsia"/>
          <w:b/>
          <w:bCs/>
          <w:color w:val="FF0000"/>
          <w:szCs w:val="21"/>
        </w:rPr>
        <w:t>职位XX</w:t>
      </w:r>
      <w:r w:rsidR="0044744C" w:rsidRPr="00395563">
        <w:rPr>
          <w:rFonts w:asciiTheme="minorEastAsia" w:hAnsiTheme="minorEastAsia" w:hint="eastAsia"/>
          <w:szCs w:val="21"/>
        </w:rPr>
        <w:t>为我们</w:t>
      </w:r>
      <w:r w:rsidR="004E7D39">
        <w:rPr>
          <w:rFonts w:asciiTheme="minorEastAsia" w:hAnsiTheme="minorEastAsia" w:hint="eastAsia"/>
          <w:szCs w:val="21"/>
        </w:rPr>
        <w:t>致词</w:t>
      </w:r>
      <w:r w:rsidR="0044744C" w:rsidRPr="00395563">
        <w:rPr>
          <w:rFonts w:asciiTheme="minorEastAsia" w:hAnsiTheme="minorEastAsia" w:hint="eastAsia"/>
          <w:szCs w:val="21"/>
        </w:rPr>
        <w:t>：</w:t>
      </w:r>
    </w:p>
    <w:p w:rsidR="00F57A09" w:rsidRPr="00395563" w:rsidRDefault="00A458EF" w:rsidP="00F57A09">
      <w:pPr>
        <w:spacing w:line="360" w:lineRule="auto"/>
        <w:rPr>
          <w:rFonts w:asciiTheme="minorEastAsia" w:hAnsiTheme="minorEastAsia" w:cs="Times New Roman"/>
          <w:szCs w:val="21"/>
        </w:rPr>
      </w:pPr>
      <w:r w:rsidRPr="00395563">
        <w:rPr>
          <w:rFonts w:asciiTheme="minorEastAsia" w:hAnsiTheme="minorEastAsia" w:hint="eastAsia"/>
          <w:szCs w:val="21"/>
        </w:rPr>
        <w:t>女：</w:t>
      </w:r>
      <w:r w:rsidR="00F57A09" w:rsidRPr="00395563">
        <w:rPr>
          <w:rFonts w:asciiTheme="minorEastAsia" w:hAnsiTheme="minorEastAsia" w:hint="eastAsia"/>
          <w:szCs w:val="21"/>
        </w:rPr>
        <w:t>感谢</w:t>
      </w:r>
      <w:r w:rsidR="006C043B">
        <w:rPr>
          <w:rFonts w:asciiTheme="minorEastAsia" w:hAnsiTheme="minorEastAsia" w:hint="eastAsia"/>
          <w:b/>
          <w:bCs/>
          <w:color w:val="FF0000"/>
          <w:szCs w:val="21"/>
        </w:rPr>
        <w:t>XX</w:t>
      </w:r>
      <w:r w:rsidRPr="00395563">
        <w:rPr>
          <w:rFonts w:asciiTheme="minorEastAsia" w:hAnsiTheme="minorEastAsia" w:hint="eastAsia"/>
          <w:szCs w:val="21"/>
        </w:rPr>
        <w:t>的</w:t>
      </w:r>
      <w:r w:rsidR="004E7D39">
        <w:rPr>
          <w:rFonts w:asciiTheme="minorEastAsia" w:hAnsiTheme="minorEastAsia" w:hint="eastAsia"/>
          <w:szCs w:val="21"/>
        </w:rPr>
        <w:t>致词</w:t>
      </w:r>
      <w:r w:rsidR="00F57A09" w:rsidRPr="00395563">
        <w:rPr>
          <w:rFonts w:asciiTheme="minorEastAsia" w:hAnsiTheme="minorEastAsia" w:hint="eastAsia"/>
          <w:szCs w:val="21"/>
        </w:rPr>
        <w:t>。</w:t>
      </w:r>
      <w:r w:rsidR="006C043B">
        <w:rPr>
          <w:rFonts w:asciiTheme="minorEastAsia" w:hAnsiTheme="minorEastAsia" w:hint="eastAsia"/>
          <w:b/>
          <w:bCs/>
          <w:color w:val="FF0000"/>
          <w:szCs w:val="21"/>
        </w:rPr>
        <w:t>XX</w:t>
      </w:r>
      <w:r w:rsidR="00F57A09" w:rsidRPr="00395563">
        <w:rPr>
          <w:rFonts w:asciiTheme="minorEastAsia" w:hAnsiTheme="minorEastAsia" w:cs="Times New Roman" w:hint="eastAsia"/>
          <w:szCs w:val="21"/>
        </w:rPr>
        <w:t>的</w:t>
      </w:r>
      <w:r w:rsidR="004E7D39">
        <w:rPr>
          <w:rFonts w:asciiTheme="minorEastAsia" w:hAnsiTheme="minorEastAsia" w:cs="Times New Roman" w:hint="eastAsia"/>
          <w:szCs w:val="21"/>
        </w:rPr>
        <w:t>致词</w:t>
      </w:r>
      <w:r w:rsidR="00F57A09" w:rsidRPr="00395563">
        <w:rPr>
          <w:rFonts w:asciiTheme="minorEastAsia" w:hAnsiTheme="minorEastAsia" w:cs="Times New Roman" w:hint="eastAsia"/>
          <w:szCs w:val="21"/>
        </w:rPr>
        <w:t>总是</w:t>
      </w:r>
      <w:r w:rsidR="00E723FD">
        <w:rPr>
          <w:rFonts w:asciiTheme="minorEastAsia" w:hAnsiTheme="minorEastAsia" w:cs="Times New Roman" w:hint="eastAsia"/>
          <w:szCs w:val="21"/>
        </w:rPr>
        <w:t>会</w:t>
      </w:r>
      <w:r w:rsidR="00B83F86">
        <w:rPr>
          <w:rFonts w:asciiTheme="minorEastAsia" w:hAnsiTheme="minorEastAsia" w:cs="Times New Roman" w:hint="eastAsia"/>
          <w:szCs w:val="21"/>
        </w:rPr>
        <w:t>让人精神振奋，</w:t>
      </w:r>
    </w:p>
    <w:p w:rsidR="00A458EF" w:rsidRPr="00303FB7" w:rsidRDefault="00F57A09" w:rsidP="00303FB7">
      <w:pPr>
        <w:spacing w:line="360" w:lineRule="auto"/>
        <w:rPr>
          <w:rFonts w:asciiTheme="minorEastAsia" w:hAnsiTheme="minorEastAsia" w:cs="Times New Roman"/>
          <w:szCs w:val="21"/>
        </w:rPr>
      </w:pPr>
      <w:r w:rsidRPr="00F57A09">
        <w:rPr>
          <w:rFonts w:asciiTheme="minorEastAsia" w:hAnsiTheme="minorEastAsia" w:cs="Times New Roman" w:hint="eastAsia"/>
          <w:szCs w:val="21"/>
        </w:rPr>
        <w:t>男：振奋的背后更是需要大家群策群力、努力工作。</w:t>
      </w:r>
    </w:p>
    <w:p w:rsidR="00A458EF" w:rsidRPr="00395563" w:rsidRDefault="00F57A09">
      <w:pPr>
        <w:rPr>
          <w:rFonts w:asciiTheme="minorEastAsia" w:hAnsiTheme="minorEastAsia"/>
          <w:szCs w:val="21"/>
        </w:rPr>
      </w:pPr>
      <w:r w:rsidRPr="00395563">
        <w:rPr>
          <w:rFonts w:asciiTheme="minorEastAsia" w:hAnsiTheme="minorEastAsia" w:hint="eastAsia"/>
          <w:szCs w:val="21"/>
        </w:rPr>
        <w:t>女</w:t>
      </w:r>
      <w:r w:rsidR="00A458EF" w:rsidRPr="00395563">
        <w:rPr>
          <w:rFonts w:asciiTheme="minorEastAsia" w:hAnsiTheme="minorEastAsia" w:hint="eastAsia"/>
          <w:szCs w:val="21"/>
        </w:rPr>
        <w:t>：</w:t>
      </w:r>
      <w:r w:rsidR="00140407" w:rsidRPr="00395563">
        <w:rPr>
          <w:rFonts w:asciiTheme="minorEastAsia" w:hAnsiTheme="minorEastAsia" w:hint="eastAsia"/>
          <w:szCs w:val="21"/>
        </w:rPr>
        <w:t>下面让我们以热烈的掌声有请我们的</w:t>
      </w:r>
      <w:r w:rsidR="00140407" w:rsidRPr="00AC1712">
        <w:rPr>
          <w:rFonts w:asciiTheme="minorEastAsia" w:hAnsiTheme="minorEastAsia" w:hint="eastAsia"/>
          <w:b/>
          <w:color w:val="FF0000"/>
          <w:szCs w:val="21"/>
        </w:rPr>
        <w:t>产品经理代表**</w:t>
      </w:r>
      <w:r w:rsidR="004E7D39" w:rsidRPr="00AC1712">
        <w:rPr>
          <w:rFonts w:asciiTheme="minorEastAsia" w:hAnsiTheme="minorEastAsia" w:hint="eastAsia"/>
          <w:b/>
          <w:color w:val="FF0000"/>
          <w:szCs w:val="21"/>
        </w:rPr>
        <w:t>致词</w:t>
      </w:r>
      <w:r w:rsidR="00140407" w:rsidRPr="00AC1712">
        <w:rPr>
          <w:rFonts w:asciiTheme="minorEastAsia" w:hAnsiTheme="minorEastAsia" w:hint="eastAsia"/>
          <w:color w:val="FF0000"/>
          <w:szCs w:val="21"/>
        </w:rPr>
        <w:t>：</w:t>
      </w:r>
    </w:p>
    <w:p w:rsidR="00395563" w:rsidRPr="00395563" w:rsidRDefault="00140407">
      <w:pPr>
        <w:rPr>
          <w:rFonts w:asciiTheme="minorEastAsia" w:hAnsiTheme="minorEastAsia"/>
          <w:szCs w:val="21"/>
        </w:rPr>
      </w:pPr>
      <w:r w:rsidRPr="00395563">
        <w:rPr>
          <w:rFonts w:asciiTheme="minorEastAsia" w:hAnsiTheme="minorEastAsia" w:hint="eastAsia"/>
          <w:szCs w:val="21"/>
        </w:rPr>
        <w:t>男：感谢</w:t>
      </w:r>
      <w:r w:rsidRPr="00AC1712">
        <w:rPr>
          <w:rFonts w:asciiTheme="minorEastAsia" w:hAnsiTheme="minorEastAsia" w:hint="eastAsia"/>
          <w:b/>
          <w:color w:val="FF0000"/>
          <w:szCs w:val="21"/>
        </w:rPr>
        <w:t>产品经理**</w:t>
      </w:r>
      <w:r w:rsidRPr="00395563">
        <w:rPr>
          <w:rFonts w:asciiTheme="minorEastAsia" w:hAnsiTheme="minorEastAsia" w:hint="eastAsia"/>
          <w:szCs w:val="21"/>
        </w:rPr>
        <w:t>的</w:t>
      </w:r>
      <w:r w:rsidR="004E7D39">
        <w:rPr>
          <w:rFonts w:asciiTheme="minorEastAsia" w:hAnsiTheme="minorEastAsia" w:hint="eastAsia"/>
          <w:szCs w:val="21"/>
        </w:rPr>
        <w:t>致词</w:t>
      </w:r>
      <w:r w:rsidRPr="00395563">
        <w:rPr>
          <w:rFonts w:asciiTheme="minorEastAsia" w:hAnsiTheme="minorEastAsia" w:hint="eastAsia"/>
          <w:szCs w:val="21"/>
        </w:rPr>
        <w:t>，这些话让我想起那些温暖的加班时光。</w:t>
      </w:r>
      <w:r w:rsidR="00395563" w:rsidRPr="00395563">
        <w:rPr>
          <w:rFonts w:asciiTheme="minorEastAsia" w:hAnsiTheme="minorEastAsia" w:hint="eastAsia"/>
          <w:szCs w:val="21"/>
        </w:rPr>
        <w:t>下面有请我们</w:t>
      </w:r>
      <w:r w:rsidR="00395563" w:rsidRPr="00395563">
        <w:rPr>
          <w:rFonts w:asciiTheme="minorEastAsia" w:hAnsiTheme="minorEastAsia" w:hint="eastAsia"/>
          <w:b/>
          <w:szCs w:val="21"/>
        </w:rPr>
        <w:t>部门经理田经理</w:t>
      </w:r>
      <w:r w:rsidR="004E7D39">
        <w:rPr>
          <w:rFonts w:asciiTheme="minorEastAsia" w:hAnsiTheme="minorEastAsia" w:hint="eastAsia"/>
          <w:szCs w:val="21"/>
        </w:rPr>
        <w:t>致词</w:t>
      </w:r>
      <w:r w:rsidR="00395563" w:rsidRPr="00395563">
        <w:rPr>
          <w:rFonts w:asciiTheme="minorEastAsia" w:hAnsiTheme="minorEastAsia" w:hint="eastAsia"/>
          <w:szCs w:val="21"/>
        </w:rPr>
        <w:t>：</w:t>
      </w:r>
    </w:p>
    <w:p w:rsidR="00395563" w:rsidRPr="00395563" w:rsidRDefault="00395563">
      <w:pPr>
        <w:rPr>
          <w:rFonts w:asciiTheme="minorEastAsia" w:hAnsiTheme="minorEastAsia"/>
          <w:szCs w:val="21"/>
        </w:rPr>
      </w:pPr>
      <w:r w:rsidRPr="00395563">
        <w:rPr>
          <w:rFonts w:asciiTheme="minorEastAsia" w:hAnsiTheme="minorEastAsia" w:hint="eastAsia"/>
          <w:szCs w:val="21"/>
        </w:rPr>
        <w:t>女：感谢</w:t>
      </w:r>
      <w:r w:rsidRPr="00395563">
        <w:rPr>
          <w:rFonts w:asciiTheme="minorEastAsia" w:hAnsiTheme="minorEastAsia" w:hint="eastAsia"/>
          <w:b/>
          <w:szCs w:val="21"/>
        </w:rPr>
        <w:t>田主任</w:t>
      </w:r>
      <w:r w:rsidRPr="00395563">
        <w:rPr>
          <w:rFonts w:asciiTheme="minorEastAsia" w:hAnsiTheme="minorEastAsia" w:hint="eastAsia"/>
          <w:szCs w:val="21"/>
        </w:rPr>
        <w:t>的</w:t>
      </w:r>
      <w:r w:rsidR="004E7D39">
        <w:rPr>
          <w:rFonts w:asciiTheme="minorEastAsia" w:hAnsiTheme="minorEastAsia" w:hint="eastAsia"/>
          <w:szCs w:val="21"/>
        </w:rPr>
        <w:t>致词</w:t>
      </w:r>
      <w:r w:rsidRPr="00395563">
        <w:rPr>
          <w:rFonts w:asciiTheme="minorEastAsia" w:hAnsiTheme="minorEastAsia" w:hint="eastAsia"/>
          <w:szCs w:val="21"/>
        </w:rPr>
        <w:t>，刚刚</w:t>
      </w:r>
      <w:r w:rsidRPr="00395563">
        <w:rPr>
          <w:rFonts w:asciiTheme="minorEastAsia" w:hAnsiTheme="minorEastAsia" w:hint="eastAsia"/>
          <w:b/>
          <w:szCs w:val="21"/>
        </w:rPr>
        <w:t>田总</w:t>
      </w:r>
      <w:r w:rsidRPr="00395563">
        <w:rPr>
          <w:rFonts w:asciiTheme="minorEastAsia" w:hAnsiTheme="minorEastAsia" w:hint="eastAsia"/>
          <w:szCs w:val="21"/>
        </w:rPr>
        <w:t>的</w:t>
      </w:r>
      <w:r w:rsidR="004E7D39">
        <w:rPr>
          <w:rFonts w:asciiTheme="minorEastAsia" w:hAnsiTheme="minorEastAsia" w:hint="eastAsia"/>
          <w:szCs w:val="21"/>
        </w:rPr>
        <w:t>致词</w:t>
      </w:r>
      <w:r w:rsidRPr="00395563">
        <w:rPr>
          <w:rFonts w:asciiTheme="minorEastAsia" w:hAnsiTheme="minorEastAsia" w:hint="eastAsia"/>
          <w:szCs w:val="21"/>
        </w:rPr>
        <w:t>浓缩了十多年来创业历程的艰辛，娓娓道来了“思诺西安分公司”从无到有，从小到大的发展历程以及</w:t>
      </w:r>
      <w:r w:rsidRPr="00395563">
        <w:rPr>
          <w:rFonts w:asciiTheme="minorEastAsia" w:hAnsiTheme="minorEastAsia" w:hint="eastAsia"/>
          <w:b/>
          <w:szCs w:val="21"/>
        </w:rPr>
        <w:t>田总</w:t>
      </w:r>
      <w:r w:rsidRPr="00395563">
        <w:rPr>
          <w:rFonts w:asciiTheme="minorEastAsia" w:hAnsiTheme="minorEastAsia" w:hint="eastAsia"/>
          <w:szCs w:val="21"/>
        </w:rPr>
        <w:t>个人多年来的心路历程。</w:t>
      </w:r>
    </w:p>
    <w:p w:rsidR="00395563" w:rsidRPr="00395563" w:rsidRDefault="00395563">
      <w:pPr>
        <w:rPr>
          <w:rFonts w:asciiTheme="minorEastAsia" w:hAnsiTheme="minorEastAsia"/>
          <w:sz w:val="18"/>
          <w:szCs w:val="18"/>
        </w:rPr>
      </w:pPr>
    </w:p>
    <w:p w:rsidR="001252AA" w:rsidRDefault="001252AA">
      <w:pPr>
        <w:widowControl/>
        <w:jc w:val="left"/>
        <w:rPr>
          <w:rFonts w:asciiTheme="minorEastAsia" w:hAnsiTheme="minorEastAsia"/>
          <w:szCs w:val="21"/>
        </w:rPr>
      </w:pPr>
      <w:r>
        <w:rPr>
          <w:rFonts w:asciiTheme="minorEastAsia" w:hAnsiTheme="minorEastAsia"/>
          <w:szCs w:val="21"/>
        </w:rPr>
        <w:br w:type="page"/>
      </w:r>
    </w:p>
    <w:p w:rsidR="005B05E9" w:rsidRDefault="005B05E9" w:rsidP="005B05E9">
      <w:pPr>
        <w:pStyle w:val="1"/>
      </w:pPr>
      <w:r>
        <w:rPr>
          <w:rFonts w:hint="eastAsia"/>
        </w:rPr>
        <w:lastRenderedPageBreak/>
        <w:t>颁奖</w:t>
      </w:r>
      <w:r w:rsidR="007165B7">
        <w:rPr>
          <w:rFonts w:hint="eastAsia"/>
        </w:rPr>
        <w:t>环节</w:t>
      </w:r>
      <w:r w:rsidR="007165B7">
        <w:rPr>
          <w:rFonts w:hint="eastAsia"/>
        </w:rPr>
        <w:t>&amp;</w:t>
      </w:r>
      <w:r w:rsidR="007165B7">
        <w:rPr>
          <w:rFonts w:hint="eastAsia"/>
        </w:rPr>
        <w:t>优秀员工代表发言</w:t>
      </w:r>
    </w:p>
    <w:p w:rsidR="00AA5778" w:rsidRDefault="007A310E" w:rsidP="00AA5778">
      <w:pPr>
        <w:rPr>
          <w:rFonts w:asciiTheme="minorEastAsia" w:hAnsiTheme="minorEastAsia"/>
          <w:szCs w:val="21"/>
        </w:rPr>
      </w:pPr>
      <w:r w:rsidRPr="007A310E">
        <w:rPr>
          <w:rFonts w:asciiTheme="minorEastAsia" w:hAnsiTheme="minorEastAsia" w:cs="Times New Roman" w:hint="eastAsia"/>
          <w:b/>
          <w:szCs w:val="21"/>
        </w:rPr>
        <w:t>男：</w:t>
      </w:r>
      <w:r w:rsidR="00AA5778" w:rsidRPr="00F32849">
        <w:rPr>
          <w:rFonts w:asciiTheme="minorEastAsia" w:hAnsiTheme="minorEastAsia" w:cs="Times New Roman" w:hint="eastAsia"/>
          <w:szCs w:val="21"/>
        </w:rPr>
        <w:t>回首2</w:t>
      </w:r>
      <w:r w:rsidR="00AA5778" w:rsidRPr="00F32849">
        <w:rPr>
          <w:rFonts w:asciiTheme="minorEastAsia" w:hAnsiTheme="minorEastAsia" w:cs="Times New Roman"/>
          <w:szCs w:val="21"/>
        </w:rPr>
        <w:t>019</w:t>
      </w:r>
      <w:r w:rsidR="00AA5778">
        <w:rPr>
          <w:rFonts w:asciiTheme="minorEastAsia" w:hAnsiTheme="minorEastAsia" w:cs="Times New Roman" w:hint="eastAsia"/>
          <w:szCs w:val="21"/>
        </w:rPr>
        <w:t>，</w:t>
      </w:r>
      <w:r w:rsidR="00AA5778" w:rsidRPr="00F32849">
        <w:rPr>
          <w:rFonts w:asciiTheme="minorEastAsia" w:hAnsiTheme="minorEastAsia" w:hint="eastAsia"/>
          <w:szCs w:val="21"/>
        </w:rPr>
        <w:t>我们思诺不仅发展到了一个新高度，同时</w:t>
      </w:r>
      <w:r w:rsidR="00AA5778">
        <w:rPr>
          <w:rFonts w:asciiTheme="minorEastAsia" w:hAnsiTheme="minorEastAsia" w:hint="eastAsia"/>
          <w:szCs w:val="21"/>
        </w:rPr>
        <w:t>也</w:t>
      </w:r>
      <w:r w:rsidR="00AA5778" w:rsidRPr="00F32849">
        <w:rPr>
          <w:rFonts w:asciiTheme="minorEastAsia" w:hAnsiTheme="minorEastAsia" w:hint="eastAsia"/>
          <w:szCs w:val="21"/>
        </w:rPr>
        <w:t>培养了一批优秀的人才。</w:t>
      </w:r>
      <w:r w:rsidR="00AA5778">
        <w:rPr>
          <w:rFonts w:asciiTheme="minorEastAsia" w:hAnsiTheme="minorEastAsia" w:hint="eastAsia"/>
          <w:szCs w:val="21"/>
        </w:rPr>
        <w:t>接下来，让我们</w:t>
      </w:r>
      <w:r w:rsidR="0012341B">
        <w:rPr>
          <w:rFonts w:asciiTheme="minorEastAsia" w:hAnsiTheme="minorEastAsia" w:hint="eastAsia"/>
          <w:szCs w:val="21"/>
        </w:rPr>
        <w:t>进入到</w:t>
      </w:r>
      <w:r w:rsidR="00AA5778">
        <w:rPr>
          <w:rFonts w:asciiTheme="minorEastAsia" w:hAnsiTheme="minorEastAsia" w:hint="eastAsia"/>
          <w:szCs w:val="21"/>
        </w:rPr>
        <w:t>颁奖</w:t>
      </w:r>
      <w:r w:rsidR="0012341B">
        <w:rPr>
          <w:rFonts w:asciiTheme="minorEastAsia" w:hAnsiTheme="minorEastAsia" w:hint="eastAsia"/>
          <w:szCs w:val="21"/>
        </w:rPr>
        <w:t>环节</w:t>
      </w:r>
      <w:r w:rsidR="00AA5778">
        <w:rPr>
          <w:rFonts w:asciiTheme="minorEastAsia" w:hAnsiTheme="minorEastAsia" w:hint="eastAsia"/>
          <w:szCs w:val="21"/>
        </w:rPr>
        <w:t>：</w:t>
      </w:r>
    </w:p>
    <w:p w:rsidR="0012341B" w:rsidRDefault="008B6684" w:rsidP="00AA5778">
      <w:pPr>
        <w:rPr>
          <w:rFonts w:asciiTheme="minorEastAsia" w:hAnsiTheme="minorEastAsia" w:hint="eastAsia"/>
          <w:szCs w:val="21"/>
        </w:rPr>
      </w:pPr>
      <w:r w:rsidRPr="008B6684">
        <w:rPr>
          <w:rFonts w:asciiTheme="minorEastAsia" w:hAnsiTheme="minorEastAsia" w:hint="eastAsia"/>
          <w:b/>
          <w:szCs w:val="21"/>
        </w:rPr>
        <w:t>女：</w:t>
      </w:r>
      <w:r w:rsidR="007165B7">
        <w:rPr>
          <w:rFonts w:asciiTheme="minorEastAsia" w:hAnsiTheme="minorEastAsia" w:hint="eastAsia"/>
          <w:szCs w:val="21"/>
        </w:rPr>
        <w:t>首先，颁发的是XX奖</w:t>
      </w:r>
      <w:r w:rsidR="002B77E5">
        <w:rPr>
          <w:rFonts w:asciiTheme="minorEastAsia" w:hAnsiTheme="minorEastAsia" w:hint="eastAsia"/>
          <w:szCs w:val="21"/>
        </w:rPr>
        <w:t>。。。。。</w:t>
      </w:r>
    </w:p>
    <w:p w:rsidR="002E2757" w:rsidRPr="002E2757" w:rsidRDefault="002E2757" w:rsidP="00AA5778">
      <w:pPr>
        <w:rPr>
          <w:b/>
          <w:color w:val="FF0000"/>
        </w:rPr>
      </w:pPr>
      <w:r w:rsidRPr="008F186E">
        <w:rPr>
          <w:rFonts w:hint="eastAsia"/>
          <w:b/>
          <w:color w:val="FF0000"/>
        </w:rPr>
        <w:t>（总结颁奖）</w:t>
      </w:r>
    </w:p>
    <w:p w:rsidR="00482163" w:rsidRDefault="00482163">
      <w:pPr>
        <w:widowControl/>
        <w:jc w:val="left"/>
      </w:pPr>
      <w:r>
        <w:br w:type="page"/>
      </w:r>
    </w:p>
    <w:p w:rsidR="007C4CEE" w:rsidRDefault="007C4CEE" w:rsidP="005B05E9">
      <w:pPr>
        <w:pStyle w:val="1"/>
      </w:pPr>
      <w:r>
        <w:rPr>
          <w:rFonts w:hint="eastAsia"/>
        </w:rPr>
        <w:lastRenderedPageBreak/>
        <w:t>HI</w:t>
      </w:r>
      <w:r>
        <w:rPr>
          <w:rFonts w:hint="eastAsia"/>
        </w:rPr>
        <w:t>现场使用介绍</w:t>
      </w:r>
      <w:r w:rsidR="00BD454B">
        <w:rPr>
          <w:rFonts w:hint="eastAsia"/>
        </w:rPr>
        <w:t>&amp;</w:t>
      </w:r>
      <w:r w:rsidR="00BD454B">
        <w:rPr>
          <w:rFonts w:hint="eastAsia"/>
        </w:rPr>
        <w:t>分组介绍</w:t>
      </w:r>
    </w:p>
    <w:p w:rsidR="00C87CF6" w:rsidRPr="00DA698F" w:rsidRDefault="00936C61" w:rsidP="004F12C9">
      <w:pPr>
        <w:rPr>
          <w:rFonts w:asciiTheme="minorEastAsia" w:hAnsiTheme="minorEastAsia" w:hint="eastAsia"/>
        </w:rPr>
      </w:pPr>
      <w:r w:rsidRPr="00DA698F">
        <w:rPr>
          <w:rFonts w:asciiTheme="minorEastAsia" w:hAnsiTheme="minorEastAsia" w:hint="eastAsia"/>
          <w:b/>
        </w:rPr>
        <w:t>男：</w:t>
      </w:r>
      <w:r w:rsidR="00BD454B" w:rsidRPr="00DA698F">
        <w:rPr>
          <w:rFonts w:asciiTheme="minorEastAsia" w:hAnsiTheme="minorEastAsia" w:hint="eastAsia"/>
        </w:rPr>
        <w:t>在正式进入节目</w:t>
      </w:r>
      <w:r w:rsidR="00C87CF6" w:rsidRPr="00DA698F">
        <w:rPr>
          <w:rFonts w:asciiTheme="minorEastAsia" w:hAnsiTheme="minorEastAsia" w:hint="eastAsia"/>
        </w:rPr>
        <w:t>前</w:t>
      </w:r>
      <w:r w:rsidR="00E47434" w:rsidRPr="00DA698F">
        <w:rPr>
          <w:rFonts w:asciiTheme="minorEastAsia" w:hAnsiTheme="minorEastAsia" w:hint="eastAsia"/>
        </w:rPr>
        <w:t>，我想特别介绍一下我们今年年会的游戏环节。我们今年年会的游戏与以往有所不同，今年我们所有的游戏都将采用分组PK的方式。</w:t>
      </w:r>
      <w:r w:rsidR="001E1510" w:rsidRPr="00DA698F">
        <w:rPr>
          <w:rFonts w:asciiTheme="minorEastAsia" w:hAnsiTheme="minorEastAsia" w:hint="eastAsia"/>
        </w:rPr>
        <w:t>从这边的门口开始，我们一桌是一组，分别为A、B、C、D、E、F组和领导组。</w:t>
      </w:r>
      <w:r w:rsidR="002923F6" w:rsidRPr="00DA698F">
        <w:rPr>
          <w:rFonts w:asciiTheme="minorEastAsia" w:hAnsiTheme="minorEastAsia" w:hint="eastAsia"/>
        </w:rPr>
        <w:t>领导组的职责主要是监</w:t>
      </w:r>
      <w:r w:rsidR="00916973" w:rsidRPr="00DA698F">
        <w:rPr>
          <w:rFonts w:asciiTheme="minorEastAsia" w:hAnsiTheme="minorEastAsia" w:hint="eastAsia"/>
        </w:rPr>
        <w:t>督大家，保证我们游戏的公平性。下面先有请场务上下我们的的燃料箱</w:t>
      </w:r>
      <w:r w:rsidR="00E47434" w:rsidRPr="00DA698F">
        <w:rPr>
          <w:rFonts w:asciiTheme="minorEastAsia" w:hAnsiTheme="minorEastAsia" w:hint="eastAsia"/>
        </w:rPr>
        <w:t>。</w:t>
      </w:r>
    </w:p>
    <w:p w:rsidR="00F06191" w:rsidRPr="00DA698F" w:rsidRDefault="00F06191" w:rsidP="004F12C9">
      <w:pPr>
        <w:rPr>
          <w:rFonts w:asciiTheme="minorEastAsia" w:hAnsiTheme="minorEastAsia" w:hint="eastAsia"/>
          <w:b/>
        </w:rPr>
      </w:pPr>
      <w:r w:rsidRPr="00DA698F">
        <w:rPr>
          <w:rFonts w:asciiTheme="minorEastAsia" w:hAnsiTheme="minorEastAsia" w:hint="eastAsia"/>
          <w:b/>
        </w:rPr>
        <w:t>（量杯拿上来后）</w:t>
      </w:r>
    </w:p>
    <w:p w:rsidR="00E47434" w:rsidRPr="00DA698F" w:rsidRDefault="00E47434" w:rsidP="004F12C9">
      <w:pPr>
        <w:rPr>
          <w:rFonts w:asciiTheme="minorEastAsia" w:hAnsiTheme="minorEastAsia" w:hint="eastAsia"/>
        </w:rPr>
      </w:pPr>
      <w:r w:rsidRPr="00DA698F">
        <w:rPr>
          <w:rFonts w:asciiTheme="minorEastAsia" w:hAnsiTheme="minorEastAsia" w:hint="eastAsia"/>
          <w:b/>
        </w:rPr>
        <w:t>女</w:t>
      </w:r>
      <w:r w:rsidRPr="00DA698F">
        <w:rPr>
          <w:rFonts w:asciiTheme="minorEastAsia" w:hAnsiTheme="minorEastAsia" w:hint="eastAsia"/>
        </w:rPr>
        <w:t>：在我</w:t>
      </w:r>
      <w:r w:rsidR="00F202C8" w:rsidRPr="00DA698F">
        <w:rPr>
          <w:rFonts w:asciiTheme="minorEastAsia" w:hAnsiTheme="minorEastAsia" w:hint="eastAsia"/>
        </w:rPr>
        <w:t>的旁边现在有6个量杯，这6个量杯和我们每个组一一对应。</w:t>
      </w:r>
      <w:r w:rsidR="00007AFD" w:rsidRPr="00DA698F">
        <w:rPr>
          <w:rFonts w:asciiTheme="minorEastAsia" w:hAnsiTheme="minorEastAsia" w:hint="eastAsia"/>
        </w:rPr>
        <w:t>我们称这些量杯为</w:t>
      </w:r>
      <w:r w:rsidR="00FE2474" w:rsidRPr="00DA698F">
        <w:rPr>
          <w:rFonts w:asciiTheme="minorEastAsia" w:hAnsiTheme="minorEastAsia" w:hint="eastAsia"/>
        </w:rPr>
        <w:t>燃料箱</w:t>
      </w:r>
      <w:r w:rsidR="00007AFD" w:rsidRPr="00DA698F">
        <w:rPr>
          <w:rFonts w:asciiTheme="minorEastAsia" w:hAnsiTheme="minorEastAsia" w:hint="eastAsia"/>
        </w:rPr>
        <w:t>。在后边的比赛环节中，我们输的组就要在你们的</w:t>
      </w:r>
      <w:r w:rsidR="00FE2474" w:rsidRPr="00DA698F">
        <w:rPr>
          <w:rFonts w:asciiTheme="minorEastAsia" w:hAnsiTheme="minorEastAsia" w:hint="eastAsia"/>
        </w:rPr>
        <w:t>燃料箱</w:t>
      </w:r>
      <w:r w:rsidR="00007AFD" w:rsidRPr="00DA698F">
        <w:rPr>
          <w:rFonts w:asciiTheme="minorEastAsia" w:hAnsiTheme="minorEastAsia" w:hint="eastAsia"/>
        </w:rPr>
        <w:t>里加入</w:t>
      </w:r>
      <w:r w:rsidR="00FE2474" w:rsidRPr="00DA698F">
        <w:rPr>
          <w:rFonts w:asciiTheme="minorEastAsia" w:hAnsiTheme="minorEastAsia" w:hint="eastAsia"/>
        </w:rPr>
        <w:t>燃料</w:t>
      </w:r>
      <w:r w:rsidR="00007AFD" w:rsidRPr="00DA698F">
        <w:rPr>
          <w:rFonts w:asciiTheme="minorEastAsia" w:hAnsiTheme="minorEastAsia" w:hint="eastAsia"/>
        </w:rPr>
        <w:t>，也就是啤酒。</w:t>
      </w:r>
    </w:p>
    <w:p w:rsidR="00C57DAB" w:rsidRPr="00DA698F" w:rsidRDefault="00CB19C8" w:rsidP="00713FB3">
      <w:pPr>
        <w:rPr>
          <w:rFonts w:asciiTheme="minorEastAsia" w:hAnsiTheme="minorEastAsia"/>
        </w:rPr>
      </w:pPr>
      <w:r w:rsidRPr="00DA698F">
        <w:rPr>
          <w:rFonts w:asciiTheme="minorEastAsia" w:hAnsiTheme="minorEastAsia" w:hint="eastAsia"/>
          <w:b/>
        </w:rPr>
        <w:t>男：</w:t>
      </w:r>
      <w:r w:rsidR="009E03D8" w:rsidRPr="00DA698F">
        <w:rPr>
          <w:rFonts w:asciiTheme="minorEastAsia" w:hAnsiTheme="minorEastAsia" w:hint="eastAsia"/>
        </w:rPr>
        <w:t>接下来我们先选出我们每组的组长。组长有一个要求：不能是领导职位，产品经理、项目经理这些都不可以。组长主要有两个职责，第一个是：负责在我们后边的游戏环节选出参与的组员。第二个是：分配我们游戏环节所得的战利品。</w:t>
      </w:r>
    </w:p>
    <w:p w:rsidR="00D11E0F" w:rsidRPr="00DA698F" w:rsidRDefault="00C57DAB" w:rsidP="00426ECC">
      <w:pPr>
        <w:rPr>
          <w:rFonts w:asciiTheme="minorEastAsia" w:hAnsiTheme="minorEastAsia" w:hint="eastAsia"/>
        </w:rPr>
      </w:pPr>
      <w:r w:rsidRPr="00DA698F">
        <w:rPr>
          <w:rFonts w:asciiTheme="minorEastAsia" w:hAnsiTheme="minorEastAsia" w:hint="eastAsia"/>
          <w:b/>
        </w:rPr>
        <w:t>女：</w:t>
      </w:r>
      <w:r w:rsidR="00D11E0F" w:rsidRPr="00DA698F">
        <w:rPr>
          <w:rFonts w:asciiTheme="minorEastAsia" w:hAnsiTheme="minorEastAsia" w:hint="eastAsia"/>
        </w:rPr>
        <w:t>接下来，给大家一分钟的时间选出你们的组长，如果一分钟后没有选出组长，就要在你们组的</w:t>
      </w:r>
      <w:r w:rsidR="00FE2474" w:rsidRPr="00DA698F">
        <w:rPr>
          <w:rFonts w:asciiTheme="minorEastAsia" w:hAnsiTheme="minorEastAsia" w:hint="eastAsia"/>
        </w:rPr>
        <w:t>燃料箱</w:t>
      </w:r>
      <w:r w:rsidR="00D11E0F" w:rsidRPr="00DA698F">
        <w:rPr>
          <w:rFonts w:asciiTheme="minorEastAsia" w:hAnsiTheme="minorEastAsia" w:hint="eastAsia"/>
        </w:rPr>
        <w:t>里加一罐</w:t>
      </w:r>
      <w:r w:rsidR="00FE2474" w:rsidRPr="00DA698F">
        <w:rPr>
          <w:rFonts w:asciiTheme="minorEastAsia" w:hAnsiTheme="minorEastAsia" w:hint="eastAsia"/>
        </w:rPr>
        <w:t>燃料</w:t>
      </w:r>
      <w:r w:rsidR="00D11E0F" w:rsidRPr="00DA698F">
        <w:rPr>
          <w:rFonts w:asciiTheme="minorEastAsia" w:hAnsiTheme="minorEastAsia" w:hint="eastAsia"/>
        </w:rPr>
        <w:t>哦！</w:t>
      </w:r>
    </w:p>
    <w:p w:rsidR="00D11E0F" w:rsidRPr="00DA698F" w:rsidRDefault="00D11E0F" w:rsidP="00426ECC">
      <w:pPr>
        <w:rPr>
          <w:rFonts w:asciiTheme="minorEastAsia" w:hAnsiTheme="minorEastAsia" w:hint="eastAsia"/>
          <w:b/>
        </w:rPr>
      </w:pPr>
      <w:r w:rsidRPr="00DA698F">
        <w:rPr>
          <w:rFonts w:asciiTheme="minorEastAsia" w:hAnsiTheme="minorEastAsia" w:hint="eastAsia"/>
          <w:b/>
        </w:rPr>
        <w:t>（组长选择完毕）</w:t>
      </w:r>
    </w:p>
    <w:p w:rsidR="00D11E0F" w:rsidRPr="00DA698F" w:rsidRDefault="001C3D9B" w:rsidP="001C3D9B">
      <w:pPr>
        <w:rPr>
          <w:rFonts w:asciiTheme="minorEastAsia" w:hAnsiTheme="minorEastAsia" w:hint="eastAsia"/>
        </w:rPr>
      </w:pPr>
      <w:r w:rsidRPr="00DA698F">
        <w:rPr>
          <w:rFonts w:asciiTheme="minorEastAsia" w:hAnsiTheme="minorEastAsia" w:hint="eastAsia"/>
          <w:b/>
        </w:rPr>
        <w:t>男：</w:t>
      </w:r>
      <w:r w:rsidR="00D11E0F" w:rsidRPr="00DA698F">
        <w:rPr>
          <w:rFonts w:asciiTheme="minorEastAsia" w:hAnsiTheme="minorEastAsia" w:hint="eastAsia"/>
        </w:rPr>
        <w:t>好的，现在请我们所有的组长起来，向大家介绍一下自己。</w:t>
      </w:r>
    </w:p>
    <w:p w:rsidR="00C76C3E" w:rsidRPr="00DA698F" w:rsidRDefault="005E1A7B" w:rsidP="006D6D6F">
      <w:pPr>
        <w:rPr>
          <w:rFonts w:asciiTheme="minorEastAsia" w:hAnsiTheme="minorEastAsia"/>
        </w:rPr>
      </w:pPr>
      <w:r w:rsidRPr="00DA698F">
        <w:rPr>
          <w:rFonts w:asciiTheme="minorEastAsia" w:hAnsiTheme="minorEastAsia" w:hint="eastAsia"/>
          <w:b/>
        </w:rPr>
        <w:t>女：</w:t>
      </w:r>
      <w:r w:rsidRPr="00DA698F">
        <w:rPr>
          <w:rFonts w:asciiTheme="minorEastAsia" w:hAnsiTheme="minorEastAsia" w:hint="eastAsia"/>
        </w:rPr>
        <w:t>由于我们后边的游戏</w:t>
      </w:r>
      <w:r w:rsidR="006D6D6F" w:rsidRPr="00DA698F">
        <w:rPr>
          <w:rFonts w:asciiTheme="minorEastAsia" w:hAnsiTheme="minorEastAsia" w:hint="eastAsia"/>
        </w:rPr>
        <w:t>以及互动都</w:t>
      </w:r>
      <w:r w:rsidRPr="00DA698F">
        <w:rPr>
          <w:rFonts w:asciiTheme="minorEastAsia" w:hAnsiTheme="minorEastAsia" w:hint="eastAsia"/>
        </w:rPr>
        <w:t>需要</w:t>
      </w:r>
      <w:r w:rsidR="006D6D6F" w:rsidRPr="00DA698F">
        <w:rPr>
          <w:rFonts w:asciiTheme="minorEastAsia" w:hAnsiTheme="minorEastAsia" w:hint="eastAsia"/>
        </w:rPr>
        <w:t>用到刚才我们签到的平台，所以现在简单为大家介绍一下这个平台的使用。大家签到后如果不小心退出了这个平台，可以扫描桌子上的二维码或屏幕上的二维码再次进入到我们这个平台。</w:t>
      </w:r>
      <w:r w:rsidR="00634C59" w:rsidRPr="00DA698F">
        <w:rPr>
          <w:rFonts w:asciiTheme="minorEastAsia" w:hAnsiTheme="minorEastAsia" w:hint="eastAsia"/>
        </w:rPr>
        <w:t>同时，</w:t>
      </w:r>
      <w:r w:rsidR="006D6D6F" w:rsidRPr="00DA698F">
        <w:rPr>
          <w:rFonts w:asciiTheme="minorEastAsia" w:hAnsiTheme="minorEastAsia" w:hint="eastAsia"/>
        </w:rPr>
        <w:t>平台上</w:t>
      </w:r>
      <w:r w:rsidR="00634C59" w:rsidRPr="00DA698F">
        <w:rPr>
          <w:rFonts w:asciiTheme="minorEastAsia" w:hAnsiTheme="minorEastAsia" w:hint="eastAsia"/>
        </w:rPr>
        <w:t>也</w:t>
      </w:r>
      <w:r w:rsidR="006D6D6F" w:rsidRPr="00DA698F">
        <w:rPr>
          <w:rFonts w:asciiTheme="minorEastAsia" w:hAnsiTheme="minorEastAsia" w:hint="eastAsia"/>
        </w:rPr>
        <w:t>提供了弹幕功能</w:t>
      </w:r>
      <w:r w:rsidR="00133EE6" w:rsidRPr="00DA698F">
        <w:rPr>
          <w:rFonts w:asciiTheme="minorEastAsia" w:hAnsiTheme="minorEastAsia" w:hint="eastAsia"/>
        </w:rPr>
        <w:t>，大家也可以通过弹幕来评价后边的节目，或者提出自己的建议</w:t>
      </w:r>
      <w:r w:rsidR="006D6D6F" w:rsidRPr="00DA698F">
        <w:rPr>
          <w:rFonts w:asciiTheme="minorEastAsia" w:hAnsiTheme="minorEastAsia" w:hint="eastAsia"/>
        </w:rPr>
        <w:t>。</w:t>
      </w:r>
    </w:p>
    <w:p w:rsidR="004F12C9" w:rsidRDefault="004F12C9">
      <w:pPr>
        <w:widowControl/>
        <w:jc w:val="left"/>
      </w:pPr>
      <w:r>
        <w:br w:type="page"/>
      </w:r>
    </w:p>
    <w:p w:rsidR="0041378F" w:rsidRDefault="0041378F" w:rsidP="005B05E9">
      <w:pPr>
        <w:pStyle w:val="1"/>
      </w:pPr>
      <w:r w:rsidRPr="0041378F">
        <w:rPr>
          <w:rFonts w:hint="eastAsia"/>
        </w:rPr>
        <w:lastRenderedPageBreak/>
        <w:t>节目与互动</w:t>
      </w:r>
    </w:p>
    <w:p w:rsidR="007C34E2" w:rsidRPr="006A7735" w:rsidRDefault="004A24A9" w:rsidP="00D705FE">
      <w:pPr>
        <w:pStyle w:val="2"/>
      </w:pPr>
      <w:r>
        <w:rPr>
          <w:rFonts w:hint="eastAsia"/>
        </w:rPr>
        <w:t>开场舞</w:t>
      </w:r>
    </w:p>
    <w:p w:rsidR="006A7735" w:rsidRPr="00A13C1A" w:rsidRDefault="00E46690" w:rsidP="00A13C1A">
      <w:pPr>
        <w:rPr>
          <w:rFonts w:asciiTheme="minorEastAsia" w:hAnsiTheme="minorEastAsia"/>
          <w:szCs w:val="21"/>
        </w:rPr>
      </w:pPr>
      <w:r>
        <w:rPr>
          <w:rFonts w:asciiTheme="minorEastAsia" w:hAnsiTheme="minorEastAsia" w:hint="eastAsia"/>
          <w:b/>
          <w:bCs/>
          <w:szCs w:val="21"/>
        </w:rPr>
        <w:t>男</w:t>
      </w:r>
      <w:r w:rsidR="006A7735" w:rsidRPr="006A7735">
        <w:rPr>
          <w:rFonts w:asciiTheme="minorEastAsia" w:hAnsiTheme="minorEastAsia" w:hint="eastAsia"/>
          <w:b/>
          <w:bCs/>
          <w:szCs w:val="21"/>
        </w:rPr>
        <w:t>：</w:t>
      </w:r>
      <w:r w:rsidR="003C70F3">
        <w:rPr>
          <w:rFonts w:asciiTheme="minorEastAsia" w:hAnsiTheme="minorEastAsia" w:hint="eastAsia"/>
          <w:szCs w:val="21"/>
        </w:rPr>
        <w:t>欢迎大家发送弹幕啊！介绍了这么多，我们的节目已经</w:t>
      </w:r>
      <w:r w:rsidR="00B66BAB">
        <w:rPr>
          <w:rFonts w:asciiTheme="minorEastAsia" w:hAnsiTheme="minorEastAsia" w:hint="eastAsia"/>
          <w:szCs w:val="21"/>
        </w:rPr>
        <w:t>蓄势待发啦</w:t>
      </w:r>
      <w:r w:rsidR="003C70F3">
        <w:rPr>
          <w:rFonts w:asciiTheme="minorEastAsia" w:hAnsiTheme="minorEastAsia" w:hint="eastAsia"/>
          <w:szCs w:val="21"/>
        </w:rPr>
        <w:t>！</w:t>
      </w:r>
      <w:r w:rsidR="0041378F">
        <w:rPr>
          <w:rFonts w:asciiTheme="minorEastAsia" w:hAnsiTheme="minorEastAsia" w:hint="eastAsia"/>
          <w:szCs w:val="21"/>
        </w:rPr>
        <w:t>接下来请欣赏节目</w:t>
      </w:r>
      <w:r w:rsidR="004A24A9">
        <w:rPr>
          <w:rFonts w:asciiTheme="minorEastAsia" w:hAnsiTheme="minorEastAsia" w:hint="eastAsia"/>
          <w:b/>
          <w:bCs/>
          <w:color w:val="E36C0A" w:themeColor="accent6" w:themeShade="BF"/>
          <w:szCs w:val="21"/>
        </w:rPr>
        <w:t>开场舞</w:t>
      </w:r>
      <w:r w:rsidR="006A7735" w:rsidRPr="006A7735">
        <w:rPr>
          <w:rFonts w:asciiTheme="minorEastAsia" w:hAnsiTheme="minorEastAsia" w:hint="eastAsia"/>
          <w:b/>
          <w:bCs/>
          <w:color w:val="000000" w:themeColor="text1"/>
          <w:szCs w:val="21"/>
        </w:rPr>
        <w:t>：</w:t>
      </w:r>
    </w:p>
    <w:p w:rsidR="006A7735" w:rsidRPr="00803D90" w:rsidRDefault="006A7735" w:rsidP="00B017DF">
      <w:pPr>
        <w:pStyle w:val="a"/>
      </w:pPr>
      <w:r w:rsidRPr="00803D90">
        <w:rPr>
          <w:rFonts w:hint="eastAsia"/>
        </w:rPr>
        <w:t>热场游戏</w:t>
      </w:r>
      <w:r w:rsidRPr="00803D90">
        <w:rPr>
          <w:rFonts w:hint="eastAsia"/>
        </w:rPr>
        <w:t>---</w:t>
      </w:r>
      <w:r w:rsidRPr="00803D90">
        <w:rPr>
          <w:rFonts w:hint="eastAsia"/>
        </w:rPr>
        <w:t>拔河（规则：</w:t>
      </w:r>
      <w:r w:rsidRPr="00803D90">
        <w:rPr>
          <w:rFonts w:hint="eastAsia"/>
        </w:rPr>
        <w:t>XXXX</w:t>
      </w:r>
      <w:r w:rsidRPr="00803D90">
        <w:rPr>
          <w:rFonts w:hint="eastAsia"/>
        </w:rPr>
        <w:t>倒啤酒）</w:t>
      </w:r>
    </w:p>
    <w:p w:rsidR="006A7735" w:rsidRPr="00DA698F" w:rsidRDefault="00E46690" w:rsidP="007C34E2">
      <w:pPr>
        <w:spacing w:line="360" w:lineRule="auto"/>
        <w:rPr>
          <w:rFonts w:ascii="宋体" w:eastAsia="宋体" w:hAnsi="宋体" w:cs="Times New Roman"/>
          <w:bCs/>
          <w:szCs w:val="21"/>
        </w:rPr>
      </w:pPr>
      <w:r w:rsidRPr="00DA698F">
        <w:rPr>
          <w:rFonts w:ascii="宋体" w:eastAsia="宋体" w:hAnsi="宋体" w:cs="Times New Roman" w:hint="eastAsia"/>
          <w:b/>
          <w:szCs w:val="21"/>
        </w:rPr>
        <w:t>女</w:t>
      </w:r>
      <w:r w:rsidR="006A7735" w:rsidRPr="00DA698F">
        <w:rPr>
          <w:rFonts w:ascii="宋体" w:eastAsia="宋体" w:hAnsi="宋体" w:cs="Times New Roman" w:hint="eastAsia"/>
          <w:b/>
          <w:szCs w:val="21"/>
        </w:rPr>
        <w:t>：</w:t>
      </w:r>
      <w:r w:rsidR="006A7735" w:rsidRPr="00DA698F">
        <w:rPr>
          <w:rFonts w:ascii="宋体" w:eastAsia="宋体" w:hAnsi="宋体" w:cs="Times New Roman" w:hint="eastAsia"/>
          <w:bCs/>
          <w:szCs w:val="21"/>
        </w:rPr>
        <w:t>看完了精彩而又热闹的</w:t>
      </w:r>
      <w:r w:rsidR="009F3AA7" w:rsidRPr="00DA698F">
        <w:rPr>
          <w:rFonts w:ascii="宋体" w:eastAsia="宋体" w:hAnsi="宋体" w:cs="Times New Roman" w:hint="eastAsia"/>
          <w:b/>
          <w:color w:val="E36C0A" w:themeColor="accent6" w:themeShade="BF"/>
          <w:szCs w:val="21"/>
        </w:rPr>
        <w:t>开场舞</w:t>
      </w:r>
      <w:r w:rsidR="006A7735" w:rsidRPr="00DA698F">
        <w:rPr>
          <w:rFonts w:ascii="宋体" w:eastAsia="宋体" w:hAnsi="宋体" w:cs="Times New Roman" w:hint="eastAsia"/>
          <w:bCs/>
          <w:szCs w:val="21"/>
        </w:rPr>
        <w:t>后，我想您肯定惋惜没能参与其中。没关系，我们可以一起参与到下面的游戏</w:t>
      </w:r>
      <w:r w:rsidR="006A7735" w:rsidRPr="00DA698F">
        <w:rPr>
          <w:rFonts w:ascii="宋体" w:eastAsia="宋体" w:hAnsi="宋体" w:cs="Times New Roman" w:hint="eastAsia"/>
          <w:b/>
          <w:color w:val="00B0F0"/>
          <w:szCs w:val="21"/>
        </w:rPr>
        <w:t>拔河</w:t>
      </w:r>
      <w:r w:rsidR="006A7735" w:rsidRPr="00DA698F">
        <w:rPr>
          <w:rFonts w:ascii="宋体" w:eastAsia="宋体" w:hAnsi="宋体" w:cs="Times New Roman" w:hint="eastAsia"/>
          <w:bCs/>
          <w:szCs w:val="21"/>
        </w:rPr>
        <w:t>中。</w:t>
      </w:r>
    </w:p>
    <w:p w:rsidR="00595C0B" w:rsidRPr="00DA698F" w:rsidRDefault="002D7E49" w:rsidP="00002D8D">
      <w:pPr>
        <w:spacing w:line="360" w:lineRule="auto"/>
        <w:rPr>
          <w:rFonts w:ascii="宋体" w:eastAsia="宋体" w:hAnsi="宋体" w:cs="Times New Roman"/>
          <w:b/>
          <w:bCs/>
          <w:szCs w:val="21"/>
        </w:rPr>
      </w:pPr>
      <w:r w:rsidRPr="00DA698F">
        <w:rPr>
          <w:rFonts w:ascii="宋体" w:eastAsia="宋体" w:hAnsi="宋体" w:cs="Times New Roman" w:hint="eastAsia"/>
          <w:b/>
          <w:bCs/>
          <w:szCs w:val="21"/>
        </w:rPr>
        <w:t>男：</w:t>
      </w:r>
      <w:r w:rsidR="006265CB" w:rsidRPr="00DA698F">
        <w:rPr>
          <w:rFonts w:ascii="宋体" w:eastAsia="宋体" w:hAnsi="宋体" w:cs="Times New Roman" w:hint="eastAsia"/>
          <w:bCs/>
          <w:szCs w:val="21"/>
        </w:rPr>
        <w:t>拔河游戏</w:t>
      </w:r>
      <w:r w:rsidR="000D1CC2" w:rsidRPr="00DA698F">
        <w:rPr>
          <w:rFonts w:ascii="宋体" w:eastAsia="宋体" w:hAnsi="宋体" w:cs="Times New Roman" w:hint="eastAsia"/>
          <w:bCs/>
          <w:szCs w:val="21"/>
        </w:rPr>
        <w:t>我们将采用</w:t>
      </w:r>
      <w:r w:rsidR="00595C0B" w:rsidRPr="00DA698F">
        <w:rPr>
          <w:rFonts w:ascii="宋体" w:eastAsia="宋体" w:hAnsi="宋体" w:cs="Times New Roman" w:hint="eastAsia"/>
          <w:bCs/>
          <w:szCs w:val="21"/>
        </w:rPr>
        <w:t>两组两组P</w:t>
      </w:r>
      <w:r w:rsidR="00595C0B" w:rsidRPr="00DA698F">
        <w:rPr>
          <w:rFonts w:ascii="宋体" w:eastAsia="宋体" w:hAnsi="宋体" w:cs="Times New Roman"/>
          <w:bCs/>
          <w:szCs w:val="21"/>
        </w:rPr>
        <w:t>K</w:t>
      </w:r>
      <w:r w:rsidR="000D1CC2" w:rsidRPr="00DA698F">
        <w:rPr>
          <w:rFonts w:ascii="宋体" w:eastAsia="宋体" w:hAnsi="宋体" w:cs="Times New Roman" w:hint="eastAsia"/>
          <w:bCs/>
          <w:szCs w:val="21"/>
        </w:rPr>
        <w:t>的方式</w:t>
      </w:r>
      <w:r w:rsidR="00EB41D7" w:rsidRPr="00DA698F">
        <w:rPr>
          <w:rFonts w:ascii="宋体" w:eastAsia="宋体" w:hAnsi="宋体" w:cs="Times New Roman" w:hint="eastAsia"/>
          <w:bCs/>
          <w:szCs w:val="21"/>
        </w:rPr>
        <w:t>，输的一组需要在本组</w:t>
      </w:r>
      <w:r w:rsidR="00595C0B" w:rsidRPr="00DA698F">
        <w:rPr>
          <w:rFonts w:ascii="宋体" w:eastAsia="宋体" w:hAnsi="宋体" w:cs="Times New Roman" w:hint="eastAsia"/>
          <w:bCs/>
          <w:szCs w:val="21"/>
        </w:rPr>
        <w:t>的</w:t>
      </w:r>
      <w:r w:rsidR="00FE2474" w:rsidRPr="00DA698F">
        <w:rPr>
          <w:rFonts w:ascii="宋体" w:eastAsia="宋体" w:hAnsi="宋体" w:cs="Times New Roman" w:hint="eastAsia"/>
          <w:bCs/>
          <w:szCs w:val="21"/>
        </w:rPr>
        <w:t>燃料箱</w:t>
      </w:r>
      <w:r w:rsidR="00EB41D7" w:rsidRPr="00DA698F">
        <w:rPr>
          <w:rFonts w:ascii="宋体" w:eastAsia="宋体" w:hAnsi="宋体" w:cs="Times New Roman" w:hint="eastAsia"/>
          <w:bCs/>
          <w:szCs w:val="21"/>
        </w:rPr>
        <w:t>里</w:t>
      </w:r>
      <w:r w:rsidR="00595C0B" w:rsidRPr="00DA698F">
        <w:rPr>
          <w:rFonts w:ascii="宋体" w:eastAsia="宋体" w:hAnsi="宋体" w:cs="Times New Roman" w:hint="eastAsia"/>
          <w:bCs/>
          <w:szCs w:val="21"/>
        </w:rPr>
        <w:t>加上</w:t>
      </w:r>
      <w:r w:rsidR="000D1CC2" w:rsidRPr="00DA698F">
        <w:rPr>
          <w:rFonts w:ascii="宋体" w:eastAsia="宋体" w:hAnsi="宋体" w:cs="Times New Roman" w:hint="eastAsia"/>
          <w:bCs/>
          <w:szCs w:val="21"/>
        </w:rPr>
        <w:t>一罐</w:t>
      </w:r>
      <w:r w:rsidR="00FE2474" w:rsidRPr="00DA698F">
        <w:rPr>
          <w:rFonts w:ascii="宋体" w:eastAsia="宋体" w:hAnsi="宋体" w:cs="Times New Roman" w:hint="eastAsia"/>
          <w:bCs/>
          <w:szCs w:val="21"/>
        </w:rPr>
        <w:t>燃料</w:t>
      </w:r>
      <w:r w:rsidR="00EB41D7" w:rsidRPr="00DA698F">
        <w:rPr>
          <w:rFonts w:ascii="宋体" w:eastAsia="宋体" w:hAnsi="宋体" w:cs="Times New Roman" w:hint="eastAsia"/>
          <w:bCs/>
          <w:szCs w:val="21"/>
        </w:rPr>
        <w:t>哦</w:t>
      </w:r>
      <w:r w:rsidR="00595C0B" w:rsidRPr="00DA698F">
        <w:rPr>
          <w:rFonts w:ascii="宋体" w:eastAsia="宋体" w:hAnsi="宋体" w:cs="Times New Roman" w:hint="eastAsia"/>
          <w:bCs/>
          <w:szCs w:val="21"/>
        </w:rPr>
        <w:t>。</w:t>
      </w:r>
      <w:r w:rsidR="00AC1511" w:rsidRPr="00DA698F">
        <w:rPr>
          <w:rFonts w:ascii="宋体" w:eastAsia="宋体" w:hAnsi="宋体" w:cs="Times New Roman" w:hint="eastAsia"/>
          <w:bCs/>
          <w:szCs w:val="21"/>
        </w:rPr>
        <w:t>我们的游戏一共分为3组，分别为</w:t>
      </w:r>
      <w:r w:rsidR="00146212" w:rsidRPr="00DA698F">
        <w:rPr>
          <w:rFonts w:ascii="宋体" w:eastAsia="宋体" w:hAnsi="宋体" w:cs="Times New Roman" w:hint="eastAsia"/>
          <w:b/>
          <w:bCs/>
          <w:szCs w:val="21"/>
        </w:rPr>
        <w:t>A</w:t>
      </w:r>
      <w:r w:rsidR="00AC1511" w:rsidRPr="00DA698F">
        <w:rPr>
          <w:rFonts w:ascii="宋体" w:eastAsia="宋体" w:hAnsi="宋体" w:cs="Times New Roman" w:hint="eastAsia"/>
          <w:b/>
          <w:bCs/>
          <w:szCs w:val="21"/>
        </w:rPr>
        <w:t>组对</w:t>
      </w:r>
      <w:r w:rsidR="00146212" w:rsidRPr="00DA698F">
        <w:rPr>
          <w:rFonts w:ascii="宋体" w:eastAsia="宋体" w:hAnsi="宋体" w:cs="Times New Roman" w:hint="eastAsia"/>
          <w:b/>
          <w:bCs/>
          <w:szCs w:val="21"/>
        </w:rPr>
        <w:t>B</w:t>
      </w:r>
      <w:r w:rsidR="00AC1511" w:rsidRPr="00DA698F">
        <w:rPr>
          <w:rFonts w:ascii="宋体" w:eastAsia="宋体" w:hAnsi="宋体" w:cs="Times New Roman" w:hint="eastAsia"/>
          <w:b/>
          <w:bCs/>
          <w:szCs w:val="21"/>
        </w:rPr>
        <w:t>组，</w:t>
      </w:r>
      <w:r w:rsidR="00146212" w:rsidRPr="00DA698F">
        <w:rPr>
          <w:rFonts w:ascii="宋体" w:eastAsia="宋体" w:hAnsi="宋体" w:cs="Times New Roman" w:hint="eastAsia"/>
          <w:b/>
          <w:bCs/>
          <w:szCs w:val="21"/>
        </w:rPr>
        <w:t>C</w:t>
      </w:r>
      <w:r w:rsidR="00AC1511" w:rsidRPr="00DA698F">
        <w:rPr>
          <w:rFonts w:ascii="宋体" w:eastAsia="宋体" w:hAnsi="宋体" w:cs="Times New Roman" w:hint="eastAsia"/>
          <w:b/>
          <w:bCs/>
          <w:szCs w:val="21"/>
        </w:rPr>
        <w:t>组对</w:t>
      </w:r>
      <w:r w:rsidR="00146212" w:rsidRPr="00DA698F">
        <w:rPr>
          <w:rFonts w:ascii="宋体" w:eastAsia="宋体" w:hAnsi="宋体" w:cs="Times New Roman" w:hint="eastAsia"/>
          <w:b/>
          <w:bCs/>
          <w:szCs w:val="21"/>
        </w:rPr>
        <w:t>D</w:t>
      </w:r>
      <w:r w:rsidR="00AC1511" w:rsidRPr="00DA698F">
        <w:rPr>
          <w:rFonts w:ascii="宋体" w:eastAsia="宋体" w:hAnsi="宋体" w:cs="Times New Roman" w:hint="eastAsia"/>
          <w:b/>
          <w:bCs/>
          <w:szCs w:val="21"/>
        </w:rPr>
        <w:t>组，</w:t>
      </w:r>
      <w:r w:rsidR="00146212" w:rsidRPr="00DA698F">
        <w:rPr>
          <w:rFonts w:ascii="宋体" w:eastAsia="宋体" w:hAnsi="宋体" w:cs="Times New Roman" w:hint="eastAsia"/>
          <w:b/>
          <w:bCs/>
          <w:szCs w:val="21"/>
        </w:rPr>
        <w:t>E</w:t>
      </w:r>
      <w:r w:rsidR="00AC1511" w:rsidRPr="00DA698F">
        <w:rPr>
          <w:rFonts w:ascii="宋体" w:eastAsia="宋体" w:hAnsi="宋体" w:cs="Times New Roman" w:hint="eastAsia"/>
          <w:b/>
          <w:bCs/>
          <w:szCs w:val="21"/>
        </w:rPr>
        <w:t>组对</w:t>
      </w:r>
      <w:r w:rsidR="00146212" w:rsidRPr="00DA698F">
        <w:rPr>
          <w:rFonts w:ascii="宋体" w:eastAsia="宋体" w:hAnsi="宋体" w:cs="Times New Roman" w:hint="eastAsia"/>
          <w:b/>
          <w:bCs/>
          <w:szCs w:val="21"/>
        </w:rPr>
        <w:t>F</w:t>
      </w:r>
      <w:r w:rsidR="00AC1511" w:rsidRPr="00DA698F">
        <w:rPr>
          <w:rFonts w:ascii="宋体" w:eastAsia="宋体" w:hAnsi="宋体" w:cs="Times New Roman" w:hint="eastAsia"/>
          <w:b/>
          <w:bCs/>
          <w:szCs w:val="21"/>
        </w:rPr>
        <w:t>组</w:t>
      </w:r>
      <w:r w:rsidR="003837F5" w:rsidRPr="00DA698F">
        <w:rPr>
          <w:rFonts w:ascii="宋体" w:eastAsia="宋体" w:hAnsi="宋体" w:cs="Times New Roman" w:hint="eastAsia"/>
          <w:bCs/>
          <w:szCs w:val="21"/>
        </w:rPr>
        <w:t>，依次进行。</w:t>
      </w:r>
    </w:p>
    <w:p w:rsidR="00595C0B" w:rsidRPr="00DA698F" w:rsidRDefault="00DC6241" w:rsidP="007C34E2">
      <w:pPr>
        <w:spacing w:line="360" w:lineRule="auto"/>
        <w:rPr>
          <w:rFonts w:ascii="宋体" w:eastAsia="宋体" w:hAnsi="宋体" w:cs="Times New Roman" w:hint="eastAsia"/>
          <w:bCs/>
          <w:szCs w:val="21"/>
        </w:rPr>
      </w:pPr>
      <w:r w:rsidRPr="00DA698F">
        <w:rPr>
          <w:rFonts w:ascii="宋体" w:eastAsia="宋体" w:hAnsi="宋体" w:cs="Times New Roman" w:hint="eastAsia"/>
          <w:b/>
          <w:bCs/>
          <w:szCs w:val="21"/>
        </w:rPr>
        <w:t>女</w:t>
      </w:r>
      <w:r w:rsidR="003837F5" w:rsidRPr="00DA698F">
        <w:rPr>
          <w:rFonts w:ascii="宋体" w:eastAsia="宋体" w:hAnsi="宋体" w:cs="Times New Roman" w:hint="eastAsia"/>
          <w:b/>
          <w:bCs/>
          <w:szCs w:val="21"/>
        </w:rPr>
        <w:t>：</w:t>
      </w:r>
      <w:r w:rsidR="003837F5" w:rsidRPr="00DA698F">
        <w:rPr>
          <w:rFonts w:ascii="宋体" w:eastAsia="宋体" w:hAnsi="宋体" w:cs="Times New Roman" w:hint="eastAsia"/>
          <w:bCs/>
          <w:szCs w:val="21"/>
        </w:rPr>
        <w:t>下面我们按照顺序</w:t>
      </w:r>
      <w:r w:rsidRPr="00DA698F">
        <w:rPr>
          <w:rFonts w:ascii="宋体" w:eastAsia="宋体" w:hAnsi="宋体" w:cs="Times New Roman" w:hint="eastAsia"/>
          <w:bCs/>
          <w:szCs w:val="21"/>
        </w:rPr>
        <w:t>进行第一组的比拼：</w:t>
      </w:r>
    </w:p>
    <w:p w:rsidR="00A34180" w:rsidRPr="00DA698F" w:rsidRDefault="00A34180" w:rsidP="007C34E2">
      <w:pPr>
        <w:spacing w:line="360" w:lineRule="auto"/>
        <w:rPr>
          <w:rFonts w:ascii="宋体" w:eastAsia="宋体" w:hAnsi="宋体" w:cs="Times New Roman"/>
          <w:bCs/>
          <w:szCs w:val="21"/>
        </w:rPr>
      </w:pPr>
      <w:r w:rsidRPr="00DA698F">
        <w:rPr>
          <w:rFonts w:ascii="宋体" w:eastAsia="宋体" w:hAnsi="宋体" w:cs="Times New Roman" w:hint="eastAsia"/>
          <w:bCs/>
          <w:szCs w:val="21"/>
        </w:rPr>
        <w:tab/>
        <w:t>麻烦我们的导播为大家切换到游戏页面。</w:t>
      </w:r>
    </w:p>
    <w:p w:rsidR="00DC6241" w:rsidRPr="00DA698F" w:rsidRDefault="00DC6241" w:rsidP="007C34E2">
      <w:pPr>
        <w:spacing w:line="360" w:lineRule="auto"/>
        <w:rPr>
          <w:rFonts w:ascii="宋体" w:eastAsia="宋体" w:hAnsi="宋体" w:cs="Times New Roman"/>
          <w:bCs/>
          <w:szCs w:val="21"/>
        </w:rPr>
      </w:pPr>
      <w:r w:rsidRPr="00DA698F">
        <w:rPr>
          <w:rFonts w:ascii="宋体" w:eastAsia="宋体" w:hAnsi="宋体" w:cs="Times New Roman" w:hint="eastAsia"/>
          <w:bCs/>
          <w:szCs w:val="21"/>
        </w:rPr>
        <w:tab/>
        <w:t>有请</w:t>
      </w:r>
      <w:r w:rsidR="00B02EA4" w:rsidRPr="00DA698F">
        <w:rPr>
          <w:rFonts w:ascii="宋体" w:eastAsia="宋体" w:hAnsi="宋体" w:cs="Times New Roman" w:hint="eastAsia"/>
          <w:b/>
          <w:bCs/>
          <w:szCs w:val="21"/>
        </w:rPr>
        <w:t>A</w:t>
      </w:r>
      <w:r w:rsidRPr="00DA698F">
        <w:rPr>
          <w:rFonts w:ascii="宋体" w:eastAsia="宋体" w:hAnsi="宋体" w:cs="Times New Roman" w:hint="eastAsia"/>
          <w:b/>
          <w:bCs/>
          <w:szCs w:val="21"/>
        </w:rPr>
        <w:t>组和</w:t>
      </w:r>
      <w:r w:rsidR="00B02EA4" w:rsidRPr="00DA698F">
        <w:rPr>
          <w:rFonts w:ascii="宋体" w:eastAsia="宋体" w:hAnsi="宋体" w:cs="Times New Roman" w:hint="eastAsia"/>
          <w:b/>
          <w:bCs/>
          <w:szCs w:val="21"/>
        </w:rPr>
        <w:t>B</w:t>
      </w:r>
      <w:r w:rsidRPr="00DA698F">
        <w:rPr>
          <w:rFonts w:ascii="宋体" w:eastAsia="宋体" w:hAnsi="宋体" w:cs="Times New Roman" w:hint="eastAsia"/>
          <w:b/>
          <w:bCs/>
          <w:szCs w:val="21"/>
        </w:rPr>
        <w:t>组</w:t>
      </w:r>
      <w:r w:rsidRPr="00DA698F">
        <w:rPr>
          <w:rFonts w:ascii="宋体" w:eastAsia="宋体" w:hAnsi="宋体" w:cs="Times New Roman" w:hint="eastAsia"/>
          <w:bCs/>
          <w:szCs w:val="21"/>
        </w:rPr>
        <w:t>的同事</w:t>
      </w:r>
      <w:r w:rsidR="00DE5FFE" w:rsidRPr="00DA698F">
        <w:rPr>
          <w:rFonts w:ascii="宋体" w:eastAsia="宋体" w:hAnsi="宋体" w:cs="Times New Roman" w:hint="eastAsia"/>
          <w:bCs/>
          <w:szCs w:val="21"/>
        </w:rPr>
        <w:t>扫描二维码</w:t>
      </w:r>
      <w:r w:rsidRPr="00DA698F">
        <w:rPr>
          <w:rFonts w:ascii="宋体" w:eastAsia="宋体" w:hAnsi="宋体" w:cs="Times New Roman" w:hint="eastAsia"/>
          <w:bCs/>
          <w:szCs w:val="21"/>
        </w:rPr>
        <w:t>，</w:t>
      </w:r>
      <w:r w:rsidR="004D7ECC" w:rsidRPr="00DA698F">
        <w:rPr>
          <w:rFonts w:ascii="宋体" w:eastAsia="宋体" w:hAnsi="宋体" w:cs="Times New Roman" w:hint="eastAsia"/>
          <w:bCs/>
          <w:szCs w:val="21"/>
        </w:rPr>
        <w:t>进入到我们的互动当中。扫描二维码后，点击屏幕下方的拔河菜单就可以进入到我们的游戏当中。</w:t>
      </w:r>
      <w:r w:rsidR="00B72D8B" w:rsidRPr="00DA698F">
        <w:rPr>
          <w:rFonts w:ascii="宋体" w:eastAsia="宋体" w:hAnsi="宋体" w:cs="Times New Roman" w:hint="eastAsia"/>
          <w:bCs/>
          <w:szCs w:val="21"/>
        </w:rPr>
        <w:t>等会我喊开始的时候，大家一定要拼命摇动自己的手机，尤其买了碎屏险的同事。摇的次数越多，获胜机会就越大。</w:t>
      </w:r>
    </w:p>
    <w:p w:rsidR="00FD3834" w:rsidRPr="00DA698F" w:rsidRDefault="00FD3834" w:rsidP="007C34E2">
      <w:pPr>
        <w:spacing w:line="360" w:lineRule="auto"/>
        <w:rPr>
          <w:rFonts w:ascii="宋体" w:eastAsia="宋体" w:hAnsi="宋体" w:cs="Times New Roman"/>
          <w:b/>
          <w:bCs/>
          <w:szCs w:val="21"/>
        </w:rPr>
      </w:pPr>
      <w:r w:rsidRPr="00DA698F">
        <w:rPr>
          <w:rFonts w:ascii="宋体" w:eastAsia="宋体" w:hAnsi="宋体" w:cs="Times New Roman" w:hint="eastAsia"/>
          <w:bCs/>
          <w:szCs w:val="21"/>
        </w:rPr>
        <w:tab/>
      </w:r>
      <w:r w:rsidRPr="00DA698F">
        <w:rPr>
          <w:rFonts w:ascii="宋体" w:eastAsia="宋体" w:hAnsi="宋体" w:cs="Times New Roman" w:hint="eastAsia"/>
          <w:b/>
          <w:bCs/>
          <w:szCs w:val="21"/>
        </w:rPr>
        <w:t>(所有人都已经参与后)</w:t>
      </w:r>
    </w:p>
    <w:p w:rsidR="00407784" w:rsidRPr="00DA698F" w:rsidRDefault="00407784" w:rsidP="007C34E2">
      <w:pPr>
        <w:spacing w:line="360" w:lineRule="auto"/>
        <w:rPr>
          <w:rFonts w:ascii="宋体" w:eastAsia="宋体" w:hAnsi="宋体" w:cs="Times New Roman"/>
          <w:bCs/>
          <w:szCs w:val="21"/>
        </w:rPr>
      </w:pPr>
      <w:r w:rsidRPr="00DA698F">
        <w:rPr>
          <w:rFonts w:ascii="宋体" w:eastAsia="宋体" w:hAnsi="宋体" w:cs="Times New Roman" w:hint="eastAsia"/>
          <w:bCs/>
          <w:szCs w:val="21"/>
        </w:rPr>
        <w:tab/>
      </w:r>
      <w:r w:rsidR="002C227D" w:rsidRPr="00DA698F">
        <w:rPr>
          <w:rFonts w:ascii="宋体" w:eastAsia="宋体" w:hAnsi="宋体" w:cs="Times New Roman" w:hint="eastAsia"/>
          <w:bCs/>
          <w:szCs w:val="21"/>
        </w:rPr>
        <w:t>看来大家都准备好了，听我口令：</w:t>
      </w:r>
      <w:r w:rsidRPr="00DA698F">
        <w:rPr>
          <w:rFonts w:ascii="宋体" w:eastAsia="宋体" w:hAnsi="宋体" w:cs="Times New Roman" w:hint="eastAsia"/>
          <w:bCs/>
          <w:szCs w:val="21"/>
        </w:rPr>
        <w:t>3,2,1开始。</w:t>
      </w:r>
    </w:p>
    <w:p w:rsidR="008C73AB" w:rsidRPr="00DA698F" w:rsidRDefault="008C73AB" w:rsidP="008C73AB">
      <w:pPr>
        <w:spacing w:line="360" w:lineRule="auto"/>
        <w:rPr>
          <w:rFonts w:ascii="宋体" w:eastAsia="宋体" w:hAnsi="宋体" w:cs="Times New Roman"/>
          <w:bCs/>
          <w:szCs w:val="21"/>
        </w:rPr>
      </w:pPr>
      <w:r w:rsidRPr="00DA698F">
        <w:rPr>
          <w:rFonts w:ascii="宋体" w:eastAsia="宋体" w:hAnsi="宋体" w:cs="Times New Roman" w:hint="eastAsia"/>
          <w:b/>
          <w:bCs/>
          <w:szCs w:val="21"/>
        </w:rPr>
        <w:t>男：</w:t>
      </w:r>
      <w:r w:rsidRPr="00DA698F">
        <w:rPr>
          <w:rFonts w:ascii="宋体" w:eastAsia="宋体" w:hAnsi="宋体" w:cs="Times New Roman" w:hint="eastAsia"/>
          <w:bCs/>
          <w:szCs w:val="21"/>
        </w:rPr>
        <w:t>下面我们进行第二组的比拼：</w:t>
      </w:r>
    </w:p>
    <w:p w:rsidR="008C73AB" w:rsidRPr="00DA698F" w:rsidRDefault="008C73AB" w:rsidP="008C73AB">
      <w:pPr>
        <w:spacing w:line="360" w:lineRule="auto"/>
        <w:rPr>
          <w:rFonts w:ascii="宋体" w:eastAsia="宋体" w:hAnsi="宋体" w:cs="Times New Roman"/>
          <w:bCs/>
          <w:szCs w:val="21"/>
        </w:rPr>
      </w:pPr>
      <w:r w:rsidRPr="00DA698F">
        <w:rPr>
          <w:rFonts w:ascii="宋体" w:eastAsia="宋体" w:hAnsi="宋体" w:cs="Times New Roman" w:hint="eastAsia"/>
          <w:bCs/>
          <w:szCs w:val="21"/>
        </w:rPr>
        <w:tab/>
        <w:t>有请</w:t>
      </w:r>
      <w:r w:rsidR="00A74077" w:rsidRPr="00DA698F">
        <w:rPr>
          <w:rFonts w:ascii="宋体" w:eastAsia="宋体" w:hAnsi="宋体" w:cs="Times New Roman" w:hint="eastAsia"/>
          <w:b/>
          <w:bCs/>
          <w:szCs w:val="21"/>
        </w:rPr>
        <w:t>C</w:t>
      </w:r>
      <w:r w:rsidRPr="00DA698F">
        <w:rPr>
          <w:rFonts w:ascii="宋体" w:eastAsia="宋体" w:hAnsi="宋体" w:cs="Times New Roman" w:hint="eastAsia"/>
          <w:b/>
          <w:bCs/>
          <w:szCs w:val="21"/>
        </w:rPr>
        <w:t>组和</w:t>
      </w:r>
      <w:r w:rsidR="00A74077" w:rsidRPr="00DA698F">
        <w:rPr>
          <w:rFonts w:ascii="宋体" w:eastAsia="宋体" w:hAnsi="宋体" w:cs="Times New Roman" w:hint="eastAsia"/>
          <w:b/>
          <w:bCs/>
          <w:szCs w:val="21"/>
        </w:rPr>
        <w:t>D</w:t>
      </w:r>
      <w:r w:rsidRPr="00DA698F">
        <w:rPr>
          <w:rFonts w:ascii="宋体" w:eastAsia="宋体" w:hAnsi="宋体" w:cs="Times New Roman" w:hint="eastAsia"/>
          <w:b/>
          <w:bCs/>
          <w:szCs w:val="21"/>
        </w:rPr>
        <w:t>组</w:t>
      </w:r>
      <w:r w:rsidRPr="00DA698F">
        <w:rPr>
          <w:rFonts w:ascii="宋体" w:eastAsia="宋体" w:hAnsi="宋体" w:cs="Times New Roman" w:hint="eastAsia"/>
          <w:bCs/>
          <w:szCs w:val="21"/>
        </w:rPr>
        <w:t>的同事</w:t>
      </w:r>
      <w:r w:rsidR="00DE5FFE" w:rsidRPr="00DA698F">
        <w:rPr>
          <w:rFonts w:ascii="宋体" w:eastAsia="宋体" w:hAnsi="宋体" w:cs="Times New Roman" w:hint="eastAsia"/>
          <w:bCs/>
          <w:szCs w:val="21"/>
        </w:rPr>
        <w:t>扫描二维码</w:t>
      </w:r>
      <w:r w:rsidRPr="00DA698F">
        <w:rPr>
          <w:rFonts w:ascii="宋体" w:eastAsia="宋体" w:hAnsi="宋体" w:cs="Times New Roman" w:hint="eastAsia"/>
          <w:bCs/>
          <w:szCs w:val="21"/>
        </w:rPr>
        <w:t>，</w:t>
      </w:r>
      <w:r w:rsidR="00DE5FFE" w:rsidRPr="00DA698F">
        <w:rPr>
          <w:rFonts w:ascii="宋体" w:eastAsia="宋体" w:hAnsi="宋体" w:cs="Times New Roman" w:hint="eastAsia"/>
          <w:bCs/>
          <w:szCs w:val="21"/>
        </w:rPr>
        <w:t>然后</w:t>
      </w:r>
      <w:r w:rsidR="00A74077" w:rsidRPr="00DA698F">
        <w:rPr>
          <w:rFonts w:ascii="宋体" w:eastAsia="宋体" w:hAnsi="宋体" w:cs="Times New Roman" w:hint="eastAsia"/>
          <w:bCs/>
          <w:szCs w:val="21"/>
        </w:rPr>
        <w:t>点击屏幕下方的拔河菜单</w:t>
      </w:r>
      <w:r w:rsidRPr="00DA698F">
        <w:rPr>
          <w:rFonts w:ascii="宋体" w:eastAsia="宋体" w:hAnsi="宋体" w:cs="Times New Roman" w:hint="eastAsia"/>
          <w:bCs/>
          <w:szCs w:val="21"/>
        </w:rPr>
        <w:t>。</w:t>
      </w:r>
      <w:r w:rsidR="00AC119F" w:rsidRPr="00DA698F">
        <w:rPr>
          <w:rFonts w:ascii="宋体" w:eastAsia="宋体" w:hAnsi="宋体" w:cs="Times New Roman" w:hint="eastAsia"/>
          <w:bCs/>
          <w:szCs w:val="21"/>
        </w:rPr>
        <w:t>大家可以站起来摇动手机。</w:t>
      </w:r>
    </w:p>
    <w:p w:rsidR="008C73AB" w:rsidRPr="00DA698F" w:rsidRDefault="008C73AB" w:rsidP="008C73AB">
      <w:pPr>
        <w:spacing w:line="360" w:lineRule="auto"/>
        <w:rPr>
          <w:rFonts w:ascii="宋体" w:eastAsia="宋体" w:hAnsi="宋体" w:cs="Times New Roman"/>
          <w:b/>
          <w:bCs/>
          <w:szCs w:val="21"/>
        </w:rPr>
      </w:pPr>
      <w:r w:rsidRPr="00DA698F">
        <w:rPr>
          <w:rFonts w:ascii="宋体" w:eastAsia="宋体" w:hAnsi="宋体" w:cs="Times New Roman" w:hint="eastAsia"/>
          <w:bCs/>
          <w:szCs w:val="21"/>
        </w:rPr>
        <w:tab/>
      </w:r>
      <w:r w:rsidRPr="00DA698F">
        <w:rPr>
          <w:rFonts w:ascii="宋体" w:eastAsia="宋体" w:hAnsi="宋体" w:cs="Times New Roman" w:hint="eastAsia"/>
          <w:b/>
          <w:bCs/>
          <w:szCs w:val="21"/>
        </w:rPr>
        <w:t>(所有人都已经参与后)</w:t>
      </w:r>
    </w:p>
    <w:p w:rsidR="008C73AB" w:rsidRPr="00DA698F" w:rsidRDefault="008C73AB" w:rsidP="008C73AB">
      <w:pPr>
        <w:spacing w:line="360" w:lineRule="auto"/>
        <w:rPr>
          <w:rFonts w:ascii="宋体" w:eastAsia="宋体" w:hAnsi="宋体" w:cs="Times New Roman"/>
          <w:bCs/>
          <w:szCs w:val="21"/>
        </w:rPr>
      </w:pPr>
      <w:r w:rsidRPr="00DA698F">
        <w:rPr>
          <w:rFonts w:ascii="宋体" w:eastAsia="宋体" w:hAnsi="宋体" w:cs="Times New Roman" w:hint="eastAsia"/>
          <w:bCs/>
          <w:szCs w:val="21"/>
        </w:rPr>
        <w:tab/>
      </w:r>
      <w:r w:rsidR="00596041" w:rsidRPr="00DA698F">
        <w:rPr>
          <w:rFonts w:ascii="宋体" w:eastAsia="宋体" w:hAnsi="宋体" w:cs="Times New Roman" w:hint="eastAsia"/>
          <w:bCs/>
          <w:szCs w:val="21"/>
        </w:rPr>
        <w:t>看来大家都准备好了，听我口令： 3,2,1开始。</w:t>
      </w:r>
    </w:p>
    <w:p w:rsidR="008C73AB" w:rsidRPr="00DA698F" w:rsidRDefault="008C73AB" w:rsidP="008C73AB">
      <w:pPr>
        <w:spacing w:line="360" w:lineRule="auto"/>
        <w:rPr>
          <w:rFonts w:ascii="宋体" w:eastAsia="宋体" w:hAnsi="宋体" w:cs="Times New Roman"/>
          <w:bCs/>
          <w:szCs w:val="21"/>
        </w:rPr>
      </w:pPr>
      <w:r w:rsidRPr="00DA698F">
        <w:rPr>
          <w:rFonts w:ascii="宋体" w:eastAsia="宋体" w:hAnsi="宋体" w:cs="Times New Roman" w:hint="eastAsia"/>
          <w:b/>
          <w:bCs/>
          <w:szCs w:val="21"/>
        </w:rPr>
        <w:t>女：</w:t>
      </w:r>
      <w:r w:rsidRPr="00DA698F">
        <w:rPr>
          <w:rFonts w:ascii="宋体" w:eastAsia="宋体" w:hAnsi="宋体" w:cs="Times New Roman" w:hint="eastAsia"/>
          <w:bCs/>
          <w:szCs w:val="21"/>
        </w:rPr>
        <w:t>下面我们进行第三组的比拼：</w:t>
      </w:r>
    </w:p>
    <w:p w:rsidR="008C73AB" w:rsidRPr="00DA698F" w:rsidRDefault="008C73AB" w:rsidP="008C73AB">
      <w:pPr>
        <w:spacing w:line="360" w:lineRule="auto"/>
        <w:rPr>
          <w:rFonts w:ascii="宋体" w:eastAsia="宋体" w:hAnsi="宋体" w:cs="Times New Roman"/>
          <w:bCs/>
          <w:szCs w:val="21"/>
        </w:rPr>
      </w:pPr>
      <w:r w:rsidRPr="00DA698F">
        <w:rPr>
          <w:rFonts w:ascii="宋体" w:eastAsia="宋体" w:hAnsi="宋体" w:cs="Times New Roman" w:hint="eastAsia"/>
          <w:bCs/>
          <w:szCs w:val="21"/>
        </w:rPr>
        <w:tab/>
      </w:r>
      <w:r w:rsidR="00F432FA" w:rsidRPr="00DA698F">
        <w:rPr>
          <w:rFonts w:ascii="宋体" w:eastAsia="宋体" w:hAnsi="宋体" w:cs="Times New Roman" w:hint="eastAsia"/>
          <w:bCs/>
          <w:szCs w:val="21"/>
        </w:rPr>
        <w:t>有请</w:t>
      </w:r>
      <w:r w:rsidR="00F432FA" w:rsidRPr="00DA698F">
        <w:rPr>
          <w:rFonts w:ascii="宋体" w:eastAsia="宋体" w:hAnsi="宋体" w:cs="Times New Roman" w:hint="eastAsia"/>
          <w:b/>
          <w:bCs/>
          <w:szCs w:val="21"/>
        </w:rPr>
        <w:t>E</w:t>
      </w:r>
      <w:r w:rsidR="00F432FA" w:rsidRPr="00DA698F">
        <w:rPr>
          <w:rFonts w:ascii="宋体" w:eastAsia="宋体" w:hAnsi="宋体" w:cs="Times New Roman" w:hint="eastAsia"/>
          <w:b/>
          <w:bCs/>
          <w:szCs w:val="21"/>
        </w:rPr>
        <w:t>组和</w:t>
      </w:r>
      <w:r w:rsidR="00F432FA" w:rsidRPr="00DA698F">
        <w:rPr>
          <w:rFonts w:ascii="宋体" w:eastAsia="宋体" w:hAnsi="宋体" w:cs="Times New Roman" w:hint="eastAsia"/>
          <w:b/>
          <w:bCs/>
          <w:szCs w:val="21"/>
        </w:rPr>
        <w:t>F</w:t>
      </w:r>
      <w:r w:rsidR="00F432FA" w:rsidRPr="00DA698F">
        <w:rPr>
          <w:rFonts w:ascii="宋体" w:eastAsia="宋体" w:hAnsi="宋体" w:cs="Times New Roman" w:hint="eastAsia"/>
          <w:b/>
          <w:bCs/>
          <w:szCs w:val="21"/>
        </w:rPr>
        <w:t>组</w:t>
      </w:r>
      <w:r w:rsidR="00F432FA" w:rsidRPr="00DA698F">
        <w:rPr>
          <w:rFonts w:ascii="宋体" w:eastAsia="宋体" w:hAnsi="宋体" w:cs="Times New Roman" w:hint="eastAsia"/>
          <w:bCs/>
          <w:szCs w:val="21"/>
        </w:rPr>
        <w:t>的同事扫描二维码，然后点击屏幕下方的拔河菜单</w:t>
      </w:r>
    </w:p>
    <w:p w:rsidR="008C73AB" w:rsidRPr="00DA698F" w:rsidRDefault="008C73AB" w:rsidP="008C73AB">
      <w:pPr>
        <w:spacing w:line="360" w:lineRule="auto"/>
        <w:rPr>
          <w:rFonts w:ascii="宋体" w:eastAsia="宋体" w:hAnsi="宋体" w:cs="Times New Roman"/>
          <w:b/>
          <w:bCs/>
          <w:szCs w:val="21"/>
        </w:rPr>
      </w:pPr>
      <w:r w:rsidRPr="00DA698F">
        <w:rPr>
          <w:rFonts w:ascii="宋体" w:eastAsia="宋体" w:hAnsi="宋体" w:cs="Times New Roman" w:hint="eastAsia"/>
          <w:bCs/>
          <w:szCs w:val="21"/>
        </w:rPr>
        <w:tab/>
      </w:r>
      <w:r w:rsidRPr="00DA698F">
        <w:rPr>
          <w:rFonts w:ascii="宋体" w:eastAsia="宋体" w:hAnsi="宋体" w:cs="Times New Roman" w:hint="eastAsia"/>
          <w:b/>
          <w:bCs/>
          <w:szCs w:val="21"/>
        </w:rPr>
        <w:t>(所有人都已经参与后)</w:t>
      </w:r>
    </w:p>
    <w:p w:rsidR="007C34E2" w:rsidRPr="00DA698F" w:rsidRDefault="008C73AB" w:rsidP="007C34E2">
      <w:pPr>
        <w:spacing w:line="360" w:lineRule="auto"/>
        <w:rPr>
          <w:rFonts w:ascii="宋体" w:eastAsia="宋体" w:hAnsi="宋体" w:cs="Times New Roman" w:hint="eastAsia"/>
          <w:bCs/>
          <w:szCs w:val="21"/>
        </w:rPr>
      </w:pPr>
      <w:r w:rsidRPr="00DA698F">
        <w:rPr>
          <w:rFonts w:ascii="宋体" w:eastAsia="宋体" w:hAnsi="宋体" w:cs="Times New Roman" w:hint="eastAsia"/>
          <w:bCs/>
          <w:szCs w:val="21"/>
        </w:rPr>
        <w:tab/>
      </w:r>
      <w:r w:rsidR="00596041" w:rsidRPr="00DA698F">
        <w:rPr>
          <w:rFonts w:ascii="宋体" w:eastAsia="宋体" w:hAnsi="宋体" w:cs="Times New Roman" w:hint="eastAsia"/>
          <w:bCs/>
          <w:szCs w:val="21"/>
        </w:rPr>
        <w:t>看来大家都准备好了，听我口令： 3,2,1开始。</w:t>
      </w:r>
    </w:p>
    <w:p w:rsidR="00F5344E" w:rsidRPr="00DA698F" w:rsidRDefault="00F5344E" w:rsidP="007C34E2">
      <w:pPr>
        <w:spacing w:line="360" w:lineRule="auto"/>
        <w:rPr>
          <w:rFonts w:ascii="宋体" w:eastAsia="宋体" w:hAnsi="宋体" w:cs="Times New Roman"/>
          <w:bCs/>
          <w:szCs w:val="21"/>
        </w:rPr>
      </w:pPr>
      <w:r w:rsidRPr="00DA698F">
        <w:rPr>
          <w:rFonts w:ascii="宋体" w:eastAsia="宋体" w:hAnsi="宋体" w:cs="Times New Roman" w:hint="eastAsia"/>
          <w:b/>
          <w:bCs/>
          <w:szCs w:val="21"/>
        </w:rPr>
        <w:t>男：</w:t>
      </w:r>
      <w:r w:rsidRPr="00DA698F">
        <w:rPr>
          <w:rFonts w:ascii="宋体" w:eastAsia="宋体" w:hAnsi="宋体" w:cs="Times New Roman" w:hint="eastAsia"/>
          <w:bCs/>
          <w:szCs w:val="21"/>
        </w:rPr>
        <w:t>有请场务，为我们输的组加</w:t>
      </w:r>
      <w:r w:rsidR="00FE2474" w:rsidRPr="00DA698F">
        <w:rPr>
          <w:rFonts w:ascii="宋体" w:eastAsia="宋体" w:hAnsi="宋体" w:cs="Times New Roman" w:hint="eastAsia"/>
          <w:bCs/>
          <w:szCs w:val="21"/>
        </w:rPr>
        <w:t>燃料</w:t>
      </w:r>
      <w:r w:rsidRPr="00DA698F">
        <w:rPr>
          <w:rFonts w:ascii="宋体" w:eastAsia="宋体" w:hAnsi="宋体" w:cs="Times New Roman" w:hint="eastAsia"/>
          <w:bCs/>
          <w:szCs w:val="21"/>
        </w:rPr>
        <w:t>。</w:t>
      </w:r>
    </w:p>
    <w:p w:rsidR="007C34E2" w:rsidRPr="00DC4BD8" w:rsidRDefault="007C34E2" w:rsidP="00966B45">
      <w:pPr>
        <w:pStyle w:val="2"/>
      </w:pPr>
      <w:r w:rsidRPr="00DC4BD8">
        <w:rPr>
          <w:rFonts w:hint="eastAsia"/>
        </w:rPr>
        <w:t>小品—西游记后传</w:t>
      </w:r>
    </w:p>
    <w:p w:rsidR="00D6351C" w:rsidRPr="00264B3A" w:rsidRDefault="00E46690" w:rsidP="007C34E2">
      <w:pPr>
        <w:spacing w:line="360" w:lineRule="auto"/>
        <w:rPr>
          <w:rFonts w:ascii="宋体" w:eastAsia="宋体" w:hAnsi="宋体" w:cs="Times New Roman"/>
          <w:b/>
          <w:bCs/>
          <w:color w:val="E36C0A" w:themeColor="accent6" w:themeShade="BF"/>
          <w:szCs w:val="21"/>
        </w:rPr>
      </w:pPr>
      <w:r w:rsidRPr="00264B3A">
        <w:rPr>
          <w:rFonts w:ascii="宋体" w:eastAsia="宋体" w:hAnsi="宋体" w:cs="Times New Roman" w:hint="eastAsia"/>
          <w:b/>
          <w:bCs/>
          <w:szCs w:val="21"/>
        </w:rPr>
        <w:t>男</w:t>
      </w:r>
      <w:r w:rsidR="00D6351C" w:rsidRPr="00264B3A">
        <w:rPr>
          <w:rFonts w:ascii="宋体" w:eastAsia="宋体" w:hAnsi="宋体" w:cs="Times New Roman" w:hint="eastAsia"/>
          <w:szCs w:val="21"/>
        </w:rPr>
        <w:t>：还依稀记得小时后看的第一部电视剧《西游记》，也不知道取完经的</w:t>
      </w:r>
      <w:r w:rsidR="0056125C" w:rsidRPr="00264B3A">
        <w:rPr>
          <w:rFonts w:ascii="宋体" w:eastAsia="宋体" w:hAnsi="宋体" w:cs="Times New Roman" w:hint="eastAsia"/>
          <w:szCs w:val="21"/>
        </w:rPr>
        <w:t>唐僧师徒</w:t>
      </w:r>
      <w:r w:rsidR="00073860" w:rsidRPr="00264B3A">
        <w:rPr>
          <w:rFonts w:ascii="宋体" w:eastAsia="宋体" w:hAnsi="宋体" w:cs="Times New Roman" w:hint="eastAsia"/>
          <w:szCs w:val="21"/>
        </w:rPr>
        <w:t>的生活是不是已经奔小康了</w:t>
      </w:r>
      <w:r w:rsidR="00A44CC1" w:rsidRPr="00264B3A">
        <w:rPr>
          <w:rFonts w:ascii="宋体" w:eastAsia="宋体" w:hAnsi="宋体" w:cs="Times New Roman" w:hint="eastAsia"/>
          <w:szCs w:val="21"/>
        </w:rPr>
        <w:t>？</w:t>
      </w:r>
      <w:r w:rsidR="00D6351C" w:rsidRPr="00264B3A">
        <w:rPr>
          <w:rFonts w:ascii="宋体" w:eastAsia="宋体" w:hAnsi="宋体" w:cs="Times New Roman" w:hint="eastAsia"/>
          <w:szCs w:val="21"/>
        </w:rPr>
        <w:t>如果您也想知道，和我一起欣赏下面的</w:t>
      </w:r>
      <w:r w:rsidR="00D6351C" w:rsidRPr="00264B3A">
        <w:rPr>
          <w:rFonts w:ascii="宋体" w:eastAsia="宋体" w:hAnsi="宋体" w:cs="Times New Roman" w:hint="eastAsia"/>
          <w:b/>
          <w:bCs/>
          <w:color w:val="E36C0A" w:themeColor="accent6" w:themeShade="BF"/>
          <w:szCs w:val="21"/>
        </w:rPr>
        <w:t>小品-西游记后传</w:t>
      </w:r>
      <w:r w:rsidR="008D363F" w:rsidRPr="00264B3A">
        <w:rPr>
          <w:rFonts w:ascii="宋体" w:eastAsia="宋体" w:hAnsi="宋体" w:cs="Times New Roman" w:hint="eastAsia"/>
          <w:bCs/>
          <w:szCs w:val="21"/>
        </w:rPr>
        <w:t>吧</w:t>
      </w:r>
      <w:r w:rsidR="00777E2C" w:rsidRPr="00264B3A">
        <w:rPr>
          <w:rFonts w:ascii="宋体" w:eastAsia="宋体" w:hAnsi="宋体" w:cs="Times New Roman" w:hint="eastAsia"/>
          <w:bCs/>
          <w:szCs w:val="21"/>
        </w:rPr>
        <w:t>。</w:t>
      </w:r>
    </w:p>
    <w:p w:rsidR="007C34E2" w:rsidRPr="00F93828" w:rsidRDefault="007C34E2" w:rsidP="00E65DE4">
      <w:pPr>
        <w:pStyle w:val="a0"/>
      </w:pPr>
      <w:r w:rsidRPr="00F93828">
        <w:rPr>
          <w:rFonts w:hint="eastAsia"/>
        </w:rPr>
        <w:t>抽三等奖（</w:t>
      </w:r>
      <w:r w:rsidRPr="00F93828">
        <w:rPr>
          <w:rFonts w:hint="eastAsia"/>
        </w:rPr>
        <w:t>10</w:t>
      </w:r>
      <w:r w:rsidRPr="00F93828">
        <w:rPr>
          <w:rFonts w:hint="eastAsia"/>
        </w:rPr>
        <w:t>名）</w:t>
      </w:r>
    </w:p>
    <w:p w:rsidR="000D749F" w:rsidRPr="00FB0BC4" w:rsidRDefault="00E46690" w:rsidP="000D749F">
      <w:pPr>
        <w:rPr>
          <w:rFonts w:ascii="宋体" w:eastAsia="宋体" w:hAnsi="宋体"/>
          <w:szCs w:val="21"/>
        </w:rPr>
      </w:pPr>
      <w:r w:rsidRPr="00FB0BC4">
        <w:rPr>
          <w:rFonts w:ascii="宋体" w:eastAsia="宋体" w:hAnsi="宋体" w:cs="Times New Roman" w:hint="eastAsia"/>
          <w:b/>
          <w:bCs/>
          <w:szCs w:val="21"/>
        </w:rPr>
        <w:lastRenderedPageBreak/>
        <w:t>女</w:t>
      </w:r>
      <w:r w:rsidR="00C06A50" w:rsidRPr="00FB0BC4">
        <w:rPr>
          <w:rFonts w:ascii="宋体" w:eastAsia="宋体" w:hAnsi="宋体" w:cs="Times New Roman" w:hint="eastAsia"/>
          <w:b/>
          <w:bCs/>
          <w:szCs w:val="21"/>
        </w:rPr>
        <w:t>：</w:t>
      </w:r>
      <w:r w:rsidR="00AC4F77" w:rsidRPr="00FB0BC4">
        <w:rPr>
          <w:rFonts w:ascii="宋体" w:eastAsia="宋体" w:hAnsi="宋体" w:cs="Times New Roman" w:hint="eastAsia"/>
          <w:bCs/>
          <w:szCs w:val="21"/>
        </w:rPr>
        <w:t>二师兄，你这</w:t>
      </w:r>
      <w:r w:rsidR="00AC4F77" w:rsidRPr="00FB0BC4">
        <w:rPr>
          <w:rFonts w:ascii="宋体" w:eastAsia="宋体" w:hAnsi="宋体" w:hint="eastAsia"/>
          <w:szCs w:val="21"/>
        </w:rPr>
        <w:t>燃烧的可不是卡路里，都是人民币啊。谢谢，谢谢。</w:t>
      </w:r>
      <w:r w:rsidR="00F135C8" w:rsidRPr="00FB0BC4">
        <w:rPr>
          <w:rFonts w:ascii="宋体" w:eastAsia="宋体" w:hAnsi="宋体" w:hint="eastAsia"/>
          <w:szCs w:val="21"/>
        </w:rPr>
        <w:t>这</w:t>
      </w:r>
      <w:r w:rsidR="00572D9F" w:rsidRPr="00FB0BC4">
        <w:rPr>
          <w:rFonts w:ascii="宋体" w:eastAsia="宋体" w:hAnsi="宋体" w:hint="eastAsia"/>
          <w:szCs w:val="21"/>
        </w:rPr>
        <w:t>师徒四人</w:t>
      </w:r>
      <w:r w:rsidR="008D3F74" w:rsidRPr="00FB0BC4">
        <w:rPr>
          <w:rFonts w:ascii="宋体" w:eastAsia="宋体" w:hAnsi="宋体" w:hint="eastAsia"/>
          <w:szCs w:val="21"/>
        </w:rPr>
        <w:t>生活何止</w:t>
      </w:r>
      <w:r w:rsidR="008C7FEF" w:rsidRPr="00FB0BC4">
        <w:rPr>
          <w:rFonts w:ascii="宋体" w:eastAsia="宋体" w:hAnsi="宋体" w:hint="eastAsia"/>
          <w:szCs w:val="21"/>
        </w:rPr>
        <w:t>小康水平啊</w:t>
      </w:r>
      <w:r w:rsidR="00572D9F" w:rsidRPr="00FB0BC4">
        <w:rPr>
          <w:rFonts w:ascii="宋体" w:eastAsia="宋体" w:hAnsi="宋体" w:hint="eastAsia"/>
          <w:szCs w:val="21"/>
        </w:rPr>
        <w:t>，</w:t>
      </w:r>
      <w:r w:rsidR="004C6C9D" w:rsidRPr="00FB0BC4">
        <w:rPr>
          <w:rFonts w:ascii="宋体" w:eastAsia="宋体" w:hAnsi="宋体" w:hint="eastAsia"/>
          <w:szCs w:val="21"/>
        </w:rPr>
        <w:t>这惬意的生活</w:t>
      </w:r>
      <w:r w:rsidR="00572D9F" w:rsidRPr="00FB0BC4">
        <w:rPr>
          <w:rFonts w:ascii="宋体" w:eastAsia="宋体" w:hAnsi="宋体" w:hint="eastAsia"/>
          <w:szCs w:val="21"/>
        </w:rPr>
        <w:t>真是让人羡慕啊。</w:t>
      </w:r>
    </w:p>
    <w:p w:rsidR="00C769B4" w:rsidRPr="00FB0BC4" w:rsidRDefault="007A4BC7" w:rsidP="00A62204">
      <w:pPr>
        <w:rPr>
          <w:rFonts w:ascii="宋体" w:eastAsia="宋体" w:hAnsi="宋体" w:cs="Times New Roman"/>
          <w:b/>
          <w:szCs w:val="21"/>
        </w:rPr>
      </w:pPr>
      <w:r w:rsidRPr="00FB0BC4">
        <w:rPr>
          <w:rFonts w:ascii="宋体" w:eastAsia="宋体" w:hAnsi="宋体" w:hint="eastAsia"/>
          <w:b/>
          <w:szCs w:val="21"/>
        </w:rPr>
        <w:t>男：</w:t>
      </w:r>
      <w:r w:rsidR="007F5423" w:rsidRPr="00FB0BC4">
        <w:rPr>
          <w:rFonts w:ascii="宋体" w:eastAsia="宋体" w:hAnsi="宋体" w:hint="eastAsia"/>
          <w:szCs w:val="21"/>
        </w:rPr>
        <w:t>先别急着羡慕别人了，接下来说不定有人要羡慕你了</w:t>
      </w:r>
      <w:r w:rsidR="000F4B3B" w:rsidRPr="00FB0BC4">
        <w:rPr>
          <w:rFonts w:ascii="宋体" w:eastAsia="宋体" w:hAnsi="宋体" w:hint="eastAsia"/>
          <w:szCs w:val="21"/>
        </w:rPr>
        <w:t>。</w:t>
      </w:r>
      <w:r w:rsidR="00A62204" w:rsidRPr="00FB0BC4">
        <w:rPr>
          <w:rFonts w:ascii="宋体" w:eastAsia="宋体" w:hAnsi="宋体" w:hint="eastAsia"/>
          <w:szCs w:val="21"/>
        </w:rPr>
        <w:t>接下来，让我们</w:t>
      </w:r>
      <w:r w:rsidR="006E77F6" w:rsidRPr="00FB0BC4">
        <w:rPr>
          <w:rFonts w:ascii="宋体" w:eastAsia="宋体" w:hAnsi="宋体" w:hint="eastAsia"/>
          <w:szCs w:val="21"/>
        </w:rPr>
        <w:t>一起</w:t>
      </w:r>
      <w:r w:rsidR="00A62204" w:rsidRPr="00FB0BC4">
        <w:rPr>
          <w:rFonts w:ascii="宋体" w:eastAsia="宋体" w:hAnsi="宋体" w:hint="eastAsia"/>
          <w:szCs w:val="21"/>
        </w:rPr>
        <w:t>见证三等奖的诞生吧！</w:t>
      </w:r>
    </w:p>
    <w:p w:rsidR="007D3365" w:rsidRDefault="00AF2215" w:rsidP="007C34E2">
      <w:pPr>
        <w:spacing w:line="360" w:lineRule="auto"/>
        <w:rPr>
          <w:rFonts w:ascii="Calibri" w:eastAsia="宋体" w:hAnsi="Calibri" w:cs="Times New Roman"/>
          <w:b/>
          <w:szCs w:val="21"/>
        </w:rPr>
      </w:pPr>
      <w:r>
        <w:rPr>
          <w:rFonts w:ascii="Calibri" w:eastAsia="宋体" w:hAnsi="Calibri" w:cs="Times New Roman" w:hint="eastAsia"/>
          <w:b/>
          <w:szCs w:val="21"/>
        </w:rPr>
        <w:t>(</w:t>
      </w:r>
      <w:r>
        <w:rPr>
          <w:rFonts w:ascii="Calibri" w:eastAsia="宋体" w:hAnsi="Calibri" w:cs="Times New Roman" w:hint="eastAsia"/>
          <w:b/>
          <w:szCs w:val="21"/>
        </w:rPr>
        <w:t>抽奖完毕</w:t>
      </w:r>
      <w:r>
        <w:rPr>
          <w:rFonts w:ascii="Calibri" w:eastAsia="宋体" w:hAnsi="Calibri" w:cs="Times New Roman" w:hint="eastAsia"/>
          <w:b/>
          <w:szCs w:val="21"/>
        </w:rPr>
        <w:t>)</w:t>
      </w:r>
    </w:p>
    <w:p w:rsidR="00AF2215" w:rsidRPr="00AF2215" w:rsidRDefault="00A62204" w:rsidP="007C34E2">
      <w:pPr>
        <w:spacing w:line="360" w:lineRule="auto"/>
        <w:rPr>
          <w:rFonts w:ascii="Calibri" w:eastAsia="宋体" w:hAnsi="Calibri" w:cs="Times New Roman"/>
          <w:szCs w:val="21"/>
        </w:rPr>
      </w:pPr>
      <w:r w:rsidRPr="00A62204">
        <w:rPr>
          <w:rFonts w:ascii="Calibri" w:eastAsia="宋体" w:hAnsi="Calibri" w:cs="Times New Roman" w:hint="eastAsia"/>
          <w:b/>
          <w:szCs w:val="21"/>
        </w:rPr>
        <w:t>女：</w:t>
      </w:r>
      <w:r w:rsidR="00AF2215" w:rsidRPr="00AF2215">
        <w:rPr>
          <w:rFonts w:ascii="Calibri" w:eastAsia="宋体" w:hAnsi="Calibri" w:cs="Times New Roman" w:hint="eastAsia"/>
          <w:szCs w:val="21"/>
        </w:rPr>
        <w:t>有请</w:t>
      </w:r>
      <w:r>
        <w:rPr>
          <w:rFonts w:ascii="Calibri" w:eastAsia="宋体" w:hAnsi="Calibri" w:cs="Times New Roman" w:hint="eastAsia"/>
          <w:szCs w:val="21"/>
        </w:rPr>
        <w:t xml:space="preserve"> </w:t>
      </w:r>
      <w:r w:rsidRPr="00A62204">
        <w:rPr>
          <w:rFonts w:ascii="Calibri" w:eastAsia="宋体" w:hAnsi="Calibri" w:cs="Times New Roman" w:hint="eastAsia"/>
          <w:b/>
          <w:color w:val="FF0000"/>
          <w:szCs w:val="21"/>
        </w:rPr>
        <w:t>XX</w:t>
      </w:r>
      <w:r>
        <w:rPr>
          <w:rFonts w:ascii="Calibri" w:eastAsia="宋体" w:hAnsi="Calibri" w:cs="Times New Roman" w:hint="eastAsia"/>
          <w:szCs w:val="21"/>
        </w:rPr>
        <w:t xml:space="preserve"> </w:t>
      </w:r>
      <w:r w:rsidR="00D55BDC">
        <w:rPr>
          <w:rFonts w:ascii="Calibri" w:eastAsia="宋体" w:hAnsi="Calibri" w:cs="Times New Roman" w:hint="eastAsia"/>
          <w:szCs w:val="21"/>
        </w:rPr>
        <w:t>领导为</w:t>
      </w:r>
      <w:r w:rsidR="00AF2215" w:rsidRPr="00AF2215">
        <w:rPr>
          <w:rFonts w:ascii="Calibri" w:eastAsia="宋体" w:hAnsi="Calibri" w:cs="Times New Roman" w:hint="eastAsia"/>
          <w:szCs w:val="21"/>
        </w:rPr>
        <w:t>中奖的同事</w:t>
      </w:r>
      <w:r w:rsidR="009B4EF0">
        <w:rPr>
          <w:rFonts w:ascii="Calibri" w:eastAsia="宋体" w:hAnsi="Calibri" w:cs="Times New Roman" w:hint="eastAsia"/>
          <w:szCs w:val="21"/>
        </w:rPr>
        <w:t>颁奖</w:t>
      </w:r>
      <w:r w:rsidR="00AF2215" w:rsidRPr="00AF2215">
        <w:rPr>
          <w:rFonts w:ascii="Calibri" w:eastAsia="宋体" w:hAnsi="Calibri" w:cs="Times New Roman" w:hint="eastAsia"/>
          <w:szCs w:val="21"/>
        </w:rPr>
        <w:t>。</w:t>
      </w:r>
    </w:p>
    <w:p w:rsidR="007C34E2" w:rsidRPr="00F93828" w:rsidRDefault="002968A9" w:rsidP="00B017DF">
      <w:pPr>
        <w:pStyle w:val="a"/>
      </w:pPr>
      <w:r>
        <w:rPr>
          <w:rFonts w:hint="eastAsia"/>
        </w:rPr>
        <w:t>撕报纸</w:t>
      </w:r>
    </w:p>
    <w:p w:rsidR="00E46690" w:rsidRPr="00D040A5" w:rsidRDefault="00E46690" w:rsidP="007C34E2">
      <w:pPr>
        <w:spacing w:line="360" w:lineRule="auto"/>
        <w:rPr>
          <w:rFonts w:ascii="宋体" w:eastAsia="宋体" w:hAnsi="宋体" w:cs="Times New Roman"/>
          <w:b/>
          <w:bCs/>
          <w:szCs w:val="21"/>
        </w:rPr>
      </w:pPr>
      <w:r w:rsidRPr="00D040A5">
        <w:rPr>
          <w:rFonts w:ascii="宋体" w:eastAsia="宋体" w:hAnsi="宋体" w:cs="Times New Roman" w:hint="eastAsia"/>
          <w:b/>
          <w:bCs/>
          <w:szCs w:val="21"/>
        </w:rPr>
        <w:t>男</w:t>
      </w:r>
      <w:r w:rsidR="00F93828" w:rsidRPr="00D040A5">
        <w:rPr>
          <w:rFonts w:ascii="宋体" w:eastAsia="宋体" w:hAnsi="宋体" w:cs="Times New Roman" w:hint="eastAsia"/>
          <w:b/>
          <w:bCs/>
          <w:szCs w:val="21"/>
        </w:rPr>
        <w:t>：</w:t>
      </w:r>
      <w:r w:rsidR="004877F3" w:rsidRPr="00D040A5">
        <w:rPr>
          <w:rFonts w:ascii="宋体" w:eastAsia="宋体" w:hAnsi="宋体" w:cs="Times New Roman" w:hint="eastAsia"/>
          <w:bCs/>
          <w:szCs w:val="21"/>
        </w:rPr>
        <w:t>恭喜</w:t>
      </w:r>
      <w:r w:rsidR="00444CDD" w:rsidRPr="00D040A5">
        <w:rPr>
          <w:rFonts w:ascii="宋体" w:eastAsia="宋体" w:hAnsi="宋体" w:cs="Times New Roman" w:hint="eastAsia"/>
          <w:bCs/>
          <w:szCs w:val="21"/>
        </w:rPr>
        <w:t>刚刚中奖的同事</w:t>
      </w:r>
      <w:r w:rsidR="004877F3" w:rsidRPr="00D040A5">
        <w:rPr>
          <w:rFonts w:ascii="宋体" w:eastAsia="宋体" w:hAnsi="宋体" w:cs="Times New Roman" w:hint="eastAsia"/>
          <w:bCs/>
          <w:szCs w:val="21"/>
        </w:rPr>
        <w:t>，二等奖、一等奖、和特等奖已经和你们无缘了</w:t>
      </w:r>
      <w:r w:rsidR="001A7FEB" w:rsidRPr="00D040A5">
        <w:rPr>
          <w:rFonts w:ascii="宋体" w:eastAsia="宋体" w:hAnsi="宋体" w:cs="Times New Roman" w:hint="eastAsia"/>
          <w:bCs/>
          <w:szCs w:val="21"/>
        </w:rPr>
        <w:t>。</w:t>
      </w:r>
    </w:p>
    <w:p w:rsidR="008E18F3" w:rsidRPr="00D040A5" w:rsidRDefault="00B737C3" w:rsidP="007C34E2">
      <w:pPr>
        <w:spacing w:line="360" w:lineRule="auto"/>
        <w:rPr>
          <w:rFonts w:ascii="宋体" w:eastAsia="宋体" w:hAnsi="宋体" w:cs="Times New Roman"/>
          <w:bCs/>
          <w:szCs w:val="21"/>
        </w:rPr>
      </w:pPr>
      <w:r w:rsidRPr="00D040A5">
        <w:rPr>
          <w:rFonts w:ascii="宋体" w:eastAsia="宋体" w:hAnsi="宋体" w:cs="Times New Roman" w:hint="eastAsia"/>
          <w:b/>
          <w:bCs/>
          <w:szCs w:val="21"/>
        </w:rPr>
        <w:t>女：</w:t>
      </w:r>
      <w:r w:rsidR="008E18F3" w:rsidRPr="00D040A5">
        <w:rPr>
          <w:rFonts w:ascii="宋体" w:eastAsia="宋体" w:hAnsi="宋体" w:cs="Times New Roman" w:hint="eastAsia"/>
          <w:bCs/>
          <w:szCs w:val="21"/>
        </w:rPr>
        <w:t>刚刚拔河</w:t>
      </w:r>
      <w:r w:rsidR="00B91763" w:rsidRPr="00D040A5">
        <w:rPr>
          <w:rFonts w:ascii="宋体" w:eastAsia="宋体" w:hAnsi="宋体" w:cs="Times New Roman" w:hint="eastAsia"/>
          <w:bCs/>
          <w:szCs w:val="21"/>
        </w:rPr>
        <w:t>游戏的比拼到现在我还历历在目，</w:t>
      </w:r>
      <w:r w:rsidR="00FC09DA" w:rsidRPr="00D040A5">
        <w:rPr>
          <w:rFonts w:ascii="宋体" w:eastAsia="宋体" w:hAnsi="宋体" w:cs="Times New Roman" w:hint="eastAsia"/>
          <w:bCs/>
          <w:szCs w:val="21"/>
        </w:rPr>
        <w:t>我也看出来了有些组是不服的。</w:t>
      </w:r>
      <w:r w:rsidR="007B6976" w:rsidRPr="00D040A5">
        <w:rPr>
          <w:rFonts w:ascii="宋体" w:eastAsia="宋体" w:hAnsi="宋体" w:cs="Times New Roman" w:hint="eastAsia"/>
          <w:bCs/>
          <w:szCs w:val="21"/>
        </w:rPr>
        <w:t>当然</w:t>
      </w:r>
      <w:r w:rsidR="00FC09DA" w:rsidRPr="00D040A5">
        <w:rPr>
          <w:rFonts w:ascii="宋体" w:eastAsia="宋体" w:hAnsi="宋体" w:cs="Times New Roman" w:hint="eastAsia"/>
          <w:bCs/>
          <w:szCs w:val="21"/>
        </w:rPr>
        <w:t>，</w:t>
      </w:r>
      <w:r w:rsidR="007B6976" w:rsidRPr="00D040A5">
        <w:rPr>
          <w:rFonts w:ascii="宋体" w:eastAsia="宋体" w:hAnsi="宋体" w:cs="Times New Roman" w:hint="eastAsia"/>
          <w:bCs/>
          <w:szCs w:val="21"/>
        </w:rPr>
        <w:t>我们也是为大家提供了扳回一局的机会，下面，让我们开始新一轮的</w:t>
      </w:r>
      <w:r w:rsidR="00C32807" w:rsidRPr="00D040A5">
        <w:rPr>
          <w:rFonts w:ascii="宋体" w:eastAsia="宋体" w:hAnsi="宋体" w:cs="Times New Roman" w:hint="eastAsia"/>
          <w:b/>
          <w:bCs/>
          <w:color w:val="00B0F0"/>
          <w:szCs w:val="21"/>
        </w:rPr>
        <w:t>游戏</w:t>
      </w:r>
      <w:r w:rsidR="007B6976" w:rsidRPr="00D040A5">
        <w:rPr>
          <w:rFonts w:ascii="宋体" w:eastAsia="宋体" w:hAnsi="宋体" w:cs="Times New Roman" w:hint="eastAsia"/>
          <w:b/>
          <w:bCs/>
          <w:color w:val="00B0F0"/>
          <w:szCs w:val="21"/>
        </w:rPr>
        <w:t>-</w:t>
      </w:r>
      <w:r w:rsidR="00C32807" w:rsidRPr="00D040A5">
        <w:rPr>
          <w:rFonts w:ascii="宋体" w:eastAsia="宋体" w:hAnsi="宋体" w:cs="Times New Roman" w:hint="eastAsia"/>
          <w:b/>
          <w:bCs/>
          <w:color w:val="00B0F0"/>
          <w:szCs w:val="21"/>
        </w:rPr>
        <w:t>撕报纸</w:t>
      </w:r>
      <w:r w:rsidR="007B6976" w:rsidRPr="00D040A5">
        <w:rPr>
          <w:rFonts w:ascii="宋体" w:eastAsia="宋体" w:hAnsi="宋体" w:cs="Times New Roman" w:hint="eastAsia"/>
          <w:bCs/>
          <w:szCs w:val="21"/>
        </w:rPr>
        <w:t>吧</w:t>
      </w:r>
      <w:r w:rsidR="00C32807" w:rsidRPr="00D040A5">
        <w:rPr>
          <w:rFonts w:ascii="宋体" w:eastAsia="宋体" w:hAnsi="宋体" w:cs="Times New Roman" w:hint="eastAsia"/>
          <w:bCs/>
          <w:szCs w:val="21"/>
        </w:rPr>
        <w:t>。</w:t>
      </w:r>
    </w:p>
    <w:p w:rsidR="000C2EE2" w:rsidRPr="00D040A5" w:rsidRDefault="00C32807" w:rsidP="000C2EE2">
      <w:pPr>
        <w:spacing w:line="360" w:lineRule="auto"/>
        <w:rPr>
          <w:rFonts w:ascii="宋体" w:eastAsia="宋体" w:hAnsi="宋体" w:cs="Times New Roman"/>
          <w:bCs/>
          <w:color w:val="000000" w:themeColor="text1"/>
          <w:szCs w:val="21"/>
        </w:rPr>
      </w:pPr>
      <w:r w:rsidRPr="00D040A5">
        <w:rPr>
          <w:rFonts w:ascii="宋体" w:eastAsia="宋体" w:hAnsi="宋体" w:cs="Times New Roman" w:hint="eastAsia"/>
          <w:b/>
          <w:bCs/>
          <w:szCs w:val="21"/>
        </w:rPr>
        <w:t>男：</w:t>
      </w:r>
      <w:r w:rsidR="00E67297" w:rsidRPr="00D040A5">
        <w:rPr>
          <w:rFonts w:ascii="宋体" w:eastAsia="宋体" w:hAnsi="宋体" w:cs="Times New Roman" w:hint="eastAsia"/>
          <w:bCs/>
          <w:szCs w:val="21"/>
        </w:rPr>
        <w:t>在游戏开始前先有请我们的场务为大家演示一下撕报纸的玩法</w:t>
      </w:r>
      <w:r w:rsidR="00D52BEA" w:rsidRPr="00D040A5">
        <w:rPr>
          <w:rFonts w:ascii="宋体" w:eastAsia="宋体" w:hAnsi="宋体" w:cs="Times New Roman" w:hint="eastAsia"/>
          <w:bCs/>
          <w:szCs w:val="21"/>
        </w:rPr>
        <w:t>。</w:t>
      </w:r>
    </w:p>
    <w:p w:rsidR="00D52BEA" w:rsidRPr="00D040A5" w:rsidRDefault="00D52BEA" w:rsidP="00702670">
      <w:pPr>
        <w:spacing w:line="360" w:lineRule="auto"/>
        <w:rPr>
          <w:rFonts w:ascii="宋体" w:eastAsia="宋体" w:hAnsi="宋体" w:cs="Times New Roman"/>
          <w:b/>
          <w:bCs/>
          <w:color w:val="FF0000"/>
          <w:szCs w:val="21"/>
        </w:rPr>
      </w:pPr>
      <w:r w:rsidRPr="00D040A5">
        <w:rPr>
          <w:rFonts w:ascii="宋体" w:eastAsia="宋体" w:hAnsi="宋体" w:cs="Times New Roman" w:hint="eastAsia"/>
          <w:b/>
          <w:bCs/>
          <w:color w:val="000000" w:themeColor="text1"/>
          <w:szCs w:val="21"/>
        </w:rPr>
        <w:t>(演示</w:t>
      </w:r>
      <w:r w:rsidR="00AC7F00" w:rsidRPr="00D040A5">
        <w:rPr>
          <w:rFonts w:ascii="宋体" w:eastAsia="宋体" w:hAnsi="宋体" w:cs="Times New Roman" w:hint="eastAsia"/>
          <w:b/>
          <w:bCs/>
          <w:color w:val="000000" w:themeColor="text1"/>
          <w:szCs w:val="21"/>
        </w:rPr>
        <w:t>+介绍游戏玩法</w:t>
      </w:r>
      <w:r w:rsidRPr="00D040A5">
        <w:rPr>
          <w:rFonts w:ascii="宋体" w:eastAsia="宋体" w:hAnsi="宋体" w:cs="Times New Roman" w:hint="eastAsia"/>
          <w:b/>
          <w:bCs/>
          <w:color w:val="000000" w:themeColor="text1"/>
          <w:szCs w:val="21"/>
        </w:rPr>
        <w:t>完毕)</w:t>
      </w:r>
      <w:r w:rsidR="00702670" w:rsidRPr="00D040A5">
        <w:rPr>
          <w:rFonts w:ascii="宋体" w:eastAsia="宋体" w:hAnsi="宋体" w:cs="Times New Roman"/>
          <w:b/>
          <w:bCs/>
          <w:color w:val="FF0000"/>
          <w:szCs w:val="21"/>
        </w:rPr>
        <w:t xml:space="preserve"> </w:t>
      </w:r>
    </w:p>
    <w:p w:rsidR="00B57F92" w:rsidRPr="00D040A5" w:rsidRDefault="00B57F92" w:rsidP="000C2EE2">
      <w:pPr>
        <w:spacing w:line="360" w:lineRule="auto"/>
        <w:rPr>
          <w:rFonts w:ascii="宋体" w:eastAsia="宋体" w:hAnsi="宋体" w:cs="Times New Roman" w:hint="eastAsia"/>
          <w:bCs/>
          <w:szCs w:val="21"/>
        </w:rPr>
      </w:pPr>
      <w:r w:rsidRPr="00D040A5">
        <w:rPr>
          <w:rFonts w:ascii="宋体" w:eastAsia="宋体" w:hAnsi="宋体" w:cs="Times New Roman" w:hint="eastAsia"/>
          <w:b/>
          <w:bCs/>
          <w:szCs w:val="21"/>
        </w:rPr>
        <w:t>女：</w:t>
      </w:r>
      <w:r w:rsidR="00AE6471" w:rsidRPr="00D040A5">
        <w:rPr>
          <w:rFonts w:ascii="宋体" w:eastAsia="宋体" w:hAnsi="宋体" w:cs="Times New Roman" w:hint="eastAsia"/>
          <w:bCs/>
          <w:szCs w:val="21"/>
        </w:rPr>
        <w:t>想必大家</w:t>
      </w:r>
      <w:r w:rsidR="00AE6471" w:rsidRPr="00D040A5">
        <w:rPr>
          <w:rFonts w:ascii="宋体" w:eastAsia="宋体" w:hAnsi="宋体" w:cs="Times New Roman" w:hint="eastAsia"/>
          <w:bCs/>
          <w:color w:val="000000" w:themeColor="text1"/>
          <w:szCs w:val="21"/>
        </w:rPr>
        <w:t>已经了解了游戏的玩法，有</w:t>
      </w:r>
      <w:r w:rsidR="00702670" w:rsidRPr="00D040A5">
        <w:rPr>
          <w:rFonts w:ascii="宋体" w:eastAsia="宋体" w:hAnsi="宋体" w:cs="Times New Roman" w:hint="eastAsia"/>
          <w:bCs/>
          <w:color w:val="000000" w:themeColor="text1"/>
          <w:szCs w:val="21"/>
        </w:rPr>
        <w:t>请我们的组长选出</w:t>
      </w:r>
      <w:r w:rsidR="00A70FF9" w:rsidRPr="00D040A5">
        <w:rPr>
          <w:rFonts w:ascii="宋体" w:eastAsia="宋体" w:hAnsi="宋体" w:cs="Times New Roman" w:hint="eastAsia"/>
          <w:bCs/>
          <w:color w:val="000000" w:themeColor="text1"/>
          <w:szCs w:val="21"/>
        </w:rPr>
        <w:t>1</w:t>
      </w:r>
      <w:r w:rsidR="00702670" w:rsidRPr="00D040A5">
        <w:rPr>
          <w:rFonts w:ascii="宋体" w:eastAsia="宋体" w:hAnsi="宋体" w:cs="Times New Roman" w:hint="eastAsia"/>
          <w:bCs/>
          <w:color w:val="000000" w:themeColor="text1"/>
          <w:szCs w:val="21"/>
        </w:rPr>
        <w:t>名参赛队员。</w:t>
      </w:r>
      <w:r w:rsidRPr="00D040A5">
        <w:rPr>
          <w:rFonts w:ascii="宋体" w:eastAsia="宋体" w:hAnsi="宋体" w:cs="Times New Roman" w:hint="eastAsia"/>
          <w:bCs/>
          <w:szCs w:val="21"/>
        </w:rPr>
        <w:t>这一轮的游戏</w:t>
      </w:r>
      <w:r w:rsidR="007A042C" w:rsidRPr="00D040A5">
        <w:rPr>
          <w:rFonts w:ascii="宋体" w:eastAsia="宋体" w:hAnsi="宋体" w:cs="Times New Roman" w:hint="eastAsia"/>
          <w:bCs/>
          <w:szCs w:val="21"/>
        </w:rPr>
        <w:t>我们输的组</w:t>
      </w:r>
      <w:r w:rsidRPr="00D040A5">
        <w:rPr>
          <w:rFonts w:ascii="宋体" w:eastAsia="宋体" w:hAnsi="宋体" w:cs="Times New Roman" w:hint="eastAsia"/>
          <w:bCs/>
          <w:szCs w:val="21"/>
        </w:rPr>
        <w:t>会在你们的</w:t>
      </w:r>
      <w:r w:rsidR="001724CE" w:rsidRPr="00D040A5">
        <w:rPr>
          <w:rFonts w:ascii="宋体" w:eastAsia="宋体" w:hAnsi="宋体" w:cs="Times New Roman" w:hint="eastAsia"/>
          <w:bCs/>
          <w:szCs w:val="21"/>
        </w:rPr>
        <w:t>邮箱</w:t>
      </w:r>
      <w:r w:rsidRPr="00D040A5">
        <w:rPr>
          <w:rFonts w:ascii="宋体" w:eastAsia="宋体" w:hAnsi="宋体" w:cs="Times New Roman" w:hint="eastAsia"/>
          <w:bCs/>
          <w:szCs w:val="21"/>
        </w:rPr>
        <w:t>里加入两罐</w:t>
      </w:r>
      <w:r w:rsidR="00FE2474" w:rsidRPr="00D040A5">
        <w:rPr>
          <w:rFonts w:ascii="宋体" w:eastAsia="宋体" w:hAnsi="宋体" w:cs="Times New Roman" w:hint="eastAsia"/>
          <w:bCs/>
          <w:szCs w:val="21"/>
        </w:rPr>
        <w:t>燃料</w:t>
      </w:r>
      <w:r w:rsidR="001724CE" w:rsidRPr="00D040A5">
        <w:rPr>
          <w:rFonts w:ascii="宋体" w:eastAsia="宋体" w:hAnsi="宋体" w:cs="Times New Roman" w:hint="eastAsia"/>
          <w:bCs/>
          <w:szCs w:val="21"/>
        </w:rPr>
        <w:t>哦</w:t>
      </w:r>
      <w:r w:rsidRPr="00D040A5">
        <w:rPr>
          <w:rFonts w:ascii="宋体" w:eastAsia="宋体" w:hAnsi="宋体" w:cs="Times New Roman" w:hint="eastAsia"/>
          <w:bCs/>
          <w:szCs w:val="21"/>
        </w:rPr>
        <w:t>。</w:t>
      </w:r>
      <w:r w:rsidR="00FF1827" w:rsidRPr="00D040A5">
        <w:rPr>
          <w:rFonts w:ascii="宋体" w:eastAsia="宋体" w:hAnsi="宋体" w:cs="Times New Roman" w:hint="eastAsia"/>
          <w:bCs/>
          <w:szCs w:val="21"/>
        </w:rPr>
        <w:t>大家要努力啦</w:t>
      </w:r>
      <w:r w:rsidRPr="00D040A5">
        <w:rPr>
          <w:rFonts w:ascii="宋体" w:eastAsia="宋体" w:hAnsi="宋体" w:cs="Times New Roman" w:hint="eastAsia"/>
          <w:bCs/>
          <w:szCs w:val="21"/>
        </w:rPr>
        <w:t>。</w:t>
      </w:r>
    </w:p>
    <w:p w:rsidR="00AB7300" w:rsidRPr="00D040A5" w:rsidRDefault="00AB7300" w:rsidP="000C2EE2">
      <w:pPr>
        <w:spacing w:line="360" w:lineRule="auto"/>
        <w:rPr>
          <w:rFonts w:ascii="宋体" w:eastAsia="宋体" w:hAnsi="宋体" w:cs="Times New Roman" w:hint="eastAsia"/>
          <w:b/>
          <w:bCs/>
          <w:szCs w:val="21"/>
        </w:rPr>
      </w:pPr>
      <w:r w:rsidRPr="00D040A5">
        <w:rPr>
          <w:rFonts w:ascii="宋体" w:eastAsia="宋体" w:hAnsi="宋体" w:cs="Times New Roman" w:hint="eastAsia"/>
          <w:b/>
          <w:bCs/>
          <w:szCs w:val="21"/>
        </w:rPr>
        <w:t>（游戏完毕）</w:t>
      </w:r>
    </w:p>
    <w:p w:rsidR="00AB7300" w:rsidRPr="00D040A5" w:rsidRDefault="00AB7300" w:rsidP="000C2EE2">
      <w:pPr>
        <w:spacing w:line="360" w:lineRule="auto"/>
        <w:rPr>
          <w:rFonts w:ascii="宋体" w:eastAsia="宋体" w:hAnsi="宋体" w:cs="Times New Roman"/>
          <w:b/>
          <w:bCs/>
          <w:szCs w:val="21"/>
        </w:rPr>
      </w:pPr>
      <w:r w:rsidRPr="00D040A5">
        <w:rPr>
          <w:rFonts w:ascii="宋体" w:eastAsia="宋体" w:hAnsi="宋体" w:cs="Times New Roman" w:hint="eastAsia"/>
          <w:bCs/>
          <w:szCs w:val="21"/>
        </w:rPr>
        <w:t>男：有请场务，为我们输的组加</w:t>
      </w:r>
      <w:r w:rsidR="00FE2474" w:rsidRPr="00D040A5">
        <w:rPr>
          <w:rFonts w:ascii="宋体" w:eastAsia="宋体" w:hAnsi="宋体" w:cs="Times New Roman" w:hint="eastAsia"/>
          <w:bCs/>
          <w:szCs w:val="21"/>
        </w:rPr>
        <w:t>燃料</w:t>
      </w:r>
      <w:r w:rsidRPr="00D040A5">
        <w:rPr>
          <w:rFonts w:ascii="宋体" w:eastAsia="宋体" w:hAnsi="宋体" w:cs="Times New Roman" w:hint="eastAsia"/>
          <w:bCs/>
          <w:szCs w:val="21"/>
        </w:rPr>
        <w:t>。</w:t>
      </w:r>
    </w:p>
    <w:p w:rsidR="007C34E2" w:rsidRPr="00F93828" w:rsidRDefault="007C34E2" w:rsidP="0027351F">
      <w:pPr>
        <w:pStyle w:val="2"/>
      </w:pPr>
      <w:r w:rsidRPr="00F93828">
        <w:rPr>
          <w:rFonts w:hint="eastAsia"/>
        </w:rPr>
        <w:t>B-BOX(</w:t>
      </w:r>
      <w:r w:rsidRPr="00F93828">
        <w:rPr>
          <w:rFonts w:hint="eastAsia"/>
        </w:rPr>
        <w:t>技术部周若豪）</w:t>
      </w:r>
    </w:p>
    <w:p w:rsidR="00F93828" w:rsidRPr="00CF752B" w:rsidRDefault="00F93828" w:rsidP="007C34E2">
      <w:pPr>
        <w:spacing w:line="360" w:lineRule="auto"/>
        <w:rPr>
          <w:rFonts w:ascii="宋体" w:eastAsia="宋体" w:hAnsi="宋体" w:cs="Times New Roman"/>
          <w:bCs/>
          <w:szCs w:val="21"/>
        </w:rPr>
      </w:pPr>
      <w:r w:rsidRPr="00CF752B">
        <w:rPr>
          <w:rFonts w:ascii="宋体" w:eastAsia="宋体" w:hAnsi="宋体" w:cs="Times New Roman" w:hint="eastAsia"/>
          <w:b/>
          <w:szCs w:val="21"/>
        </w:rPr>
        <w:t>男：</w:t>
      </w:r>
      <w:r w:rsidRPr="00CF752B">
        <w:rPr>
          <w:rFonts w:ascii="宋体" w:eastAsia="宋体" w:hAnsi="宋体" w:cs="Times New Roman" w:hint="eastAsia"/>
          <w:bCs/>
          <w:szCs w:val="21"/>
        </w:rPr>
        <w:t>欣赏了热情的</w:t>
      </w:r>
      <w:r w:rsidRPr="00CF752B">
        <w:rPr>
          <w:rFonts w:ascii="宋体" w:eastAsia="宋体" w:hAnsi="宋体" w:cs="Times New Roman" w:hint="eastAsia"/>
          <w:b/>
          <w:color w:val="E36C0A" w:themeColor="accent6" w:themeShade="BF"/>
          <w:szCs w:val="21"/>
        </w:rPr>
        <w:t>歌舞</w:t>
      </w:r>
      <w:r w:rsidRPr="00CF752B">
        <w:rPr>
          <w:rFonts w:ascii="宋体" w:eastAsia="宋体" w:hAnsi="宋体" w:cs="Times New Roman" w:hint="eastAsia"/>
          <w:bCs/>
          <w:szCs w:val="21"/>
        </w:rPr>
        <w:t>，也了解了</w:t>
      </w:r>
      <w:r w:rsidR="00201BB5" w:rsidRPr="00CF752B">
        <w:rPr>
          <w:rFonts w:ascii="宋体" w:eastAsia="宋体" w:hAnsi="宋体" w:cs="Times New Roman" w:hint="eastAsia"/>
          <w:bCs/>
          <w:szCs w:val="21"/>
        </w:rPr>
        <w:t>唐僧师徒</w:t>
      </w:r>
      <w:r w:rsidRPr="00CF752B">
        <w:rPr>
          <w:rFonts w:ascii="宋体" w:eastAsia="宋体" w:hAnsi="宋体" w:cs="Times New Roman" w:hint="eastAsia"/>
          <w:bCs/>
          <w:szCs w:val="21"/>
        </w:rPr>
        <w:t>取完经后的</w:t>
      </w:r>
      <w:r w:rsidR="005356A5" w:rsidRPr="00CF752B">
        <w:rPr>
          <w:rFonts w:ascii="宋体" w:eastAsia="宋体" w:hAnsi="宋体" w:cs="Times New Roman" w:hint="eastAsia"/>
          <w:bCs/>
          <w:szCs w:val="21"/>
        </w:rPr>
        <w:t>惬意</w:t>
      </w:r>
      <w:r w:rsidRPr="00CF752B">
        <w:rPr>
          <w:rFonts w:ascii="宋体" w:eastAsia="宋体" w:hAnsi="宋体" w:cs="Times New Roman" w:hint="eastAsia"/>
          <w:bCs/>
          <w:szCs w:val="21"/>
        </w:rPr>
        <w:t>生活，接下来让我们一起欣赏</w:t>
      </w:r>
      <w:r w:rsidRPr="00CF752B">
        <w:rPr>
          <w:rFonts w:ascii="宋体" w:eastAsia="宋体" w:hAnsi="宋体" w:cs="Times New Roman" w:hint="eastAsia"/>
          <w:b/>
          <w:color w:val="E36C0A" w:themeColor="accent6" w:themeShade="BF"/>
          <w:szCs w:val="21"/>
        </w:rPr>
        <w:t>由</w:t>
      </w:r>
      <w:r w:rsidR="00D35265" w:rsidRPr="00CF752B">
        <w:rPr>
          <w:rFonts w:ascii="宋体" w:eastAsia="宋体" w:hAnsi="宋体" w:cs="Times New Roman" w:hint="eastAsia"/>
          <w:b/>
          <w:color w:val="E36C0A" w:themeColor="accent6" w:themeShade="BF"/>
          <w:szCs w:val="21"/>
        </w:rPr>
        <w:t>技术部同事周若豪为大家带来</w:t>
      </w:r>
      <w:r w:rsidRPr="00CF752B">
        <w:rPr>
          <w:rFonts w:ascii="宋体" w:eastAsia="宋体" w:hAnsi="宋体" w:cs="Times New Roman" w:hint="eastAsia"/>
          <w:b/>
          <w:color w:val="E36C0A" w:themeColor="accent6" w:themeShade="BF"/>
          <w:szCs w:val="21"/>
        </w:rPr>
        <w:t>帅气的B</w:t>
      </w:r>
      <w:r w:rsidRPr="00CF752B">
        <w:rPr>
          <w:rFonts w:ascii="宋体" w:eastAsia="宋体" w:hAnsi="宋体" w:cs="Times New Roman"/>
          <w:b/>
          <w:color w:val="E36C0A" w:themeColor="accent6" w:themeShade="BF"/>
          <w:szCs w:val="21"/>
        </w:rPr>
        <w:t>-BOX</w:t>
      </w:r>
      <w:r w:rsidR="00276696" w:rsidRPr="00CF752B">
        <w:rPr>
          <w:rFonts w:ascii="宋体" w:eastAsia="宋体" w:hAnsi="宋体" w:cs="Times New Roman" w:hint="eastAsia"/>
          <w:b/>
          <w:color w:val="E36C0A" w:themeColor="accent6" w:themeShade="BF"/>
          <w:szCs w:val="21"/>
        </w:rPr>
        <w:t>表演</w:t>
      </w:r>
      <w:r w:rsidRPr="00CF752B">
        <w:rPr>
          <w:rFonts w:ascii="宋体" w:eastAsia="宋体" w:hAnsi="宋体" w:cs="Times New Roman" w:hint="eastAsia"/>
          <w:bCs/>
          <w:szCs w:val="21"/>
        </w:rPr>
        <w:t>。</w:t>
      </w:r>
    </w:p>
    <w:p w:rsidR="007C34E2" w:rsidRDefault="007C34E2" w:rsidP="000261D4">
      <w:pPr>
        <w:pStyle w:val="2"/>
      </w:pPr>
      <w:r w:rsidRPr="007C34E2">
        <w:rPr>
          <w:rFonts w:hint="eastAsia"/>
        </w:rPr>
        <w:t>独舞（郝国华）</w:t>
      </w:r>
    </w:p>
    <w:p w:rsidR="00584BE3" w:rsidRPr="00756023" w:rsidRDefault="00584BE3" w:rsidP="00584BE3">
      <w:pPr>
        <w:spacing w:line="360" w:lineRule="auto"/>
        <w:rPr>
          <w:rFonts w:ascii="宋体" w:eastAsia="宋体" w:hAnsi="宋体" w:cs="Times New Roman"/>
          <w:szCs w:val="21"/>
        </w:rPr>
      </w:pPr>
      <w:r w:rsidRPr="00756023">
        <w:rPr>
          <w:rFonts w:ascii="宋体" w:eastAsia="宋体" w:hAnsi="宋体" w:cs="Times New Roman"/>
          <w:szCs w:val="21"/>
        </w:rPr>
        <w:t>女</w:t>
      </w:r>
      <w:r w:rsidRPr="00756023">
        <w:rPr>
          <w:rFonts w:ascii="宋体" w:eastAsia="宋体" w:hAnsi="宋体" w:cs="Times New Roman" w:hint="eastAsia"/>
          <w:szCs w:val="21"/>
        </w:rPr>
        <w:t>：</w:t>
      </w:r>
      <w:r w:rsidR="00413F23" w:rsidRPr="00756023">
        <w:rPr>
          <w:rFonts w:ascii="宋体" w:eastAsia="宋体" w:hAnsi="宋体" w:cs="Times New Roman" w:hint="eastAsia"/>
          <w:szCs w:val="21"/>
        </w:rPr>
        <w:t>周若豪</w:t>
      </w:r>
      <w:r w:rsidRPr="00756023">
        <w:rPr>
          <w:rFonts w:ascii="宋体" w:eastAsia="宋体" w:hAnsi="宋体" w:cs="Times New Roman"/>
          <w:szCs w:val="21"/>
        </w:rPr>
        <w:t>真的是深藏不漏啊</w:t>
      </w:r>
      <w:r w:rsidRPr="00756023">
        <w:rPr>
          <w:rFonts w:ascii="宋体" w:eastAsia="宋体" w:hAnsi="宋体" w:cs="Times New Roman" w:hint="eastAsia"/>
          <w:szCs w:val="21"/>
        </w:rPr>
        <w:t>，</w:t>
      </w:r>
      <w:r w:rsidRPr="00756023">
        <w:rPr>
          <w:rFonts w:ascii="宋体" w:eastAsia="宋体" w:hAnsi="宋体" w:cs="Times New Roman"/>
          <w:szCs w:val="21"/>
        </w:rPr>
        <w:t>这一段B</w:t>
      </w:r>
      <w:r w:rsidRPr="00756023">
        <w:rPr>
          <w:rFonts w:ascii="宋体" w:eastAsia="宋体" w:hAnsi="宋体" w:cs="Times New Roman" w:hint="eastAsia"/>
          <w:szCs w:val="21"/>
        </w:rPr>
        <w:t>-</w:t>
      </w:r>
      <w:r w:rsidRPr="00756023">
        <w:rPr>
          <w:rFonts w:ascii="宋体" w:eastAsia="宋体" w:hAnsi="宋体" w:cs="Times New Roman"/>
          <w:szCs w:val="21"/>
        </w:rPr>
        <w:t>Box表演</w:t>
      </w:r>
      <w:r w:rsidRPr="00756023">
        <w:rPr>
          <w:rFonts w:ascii="宋体" w:eastAsia="宋体" w:hAnsi="宋体" w:cs="Times New Roman" w:hint="eastAsia"/>
          <w:szCs w:val="21"/>
        </w:rPr>
        <w:t>，简直不输周杰伦或陶喆啊。</w:t>
      </w:r>
    </w:p>
    <w:p w:rsidR="00584BE3" w:rsidRPr="00756023" w:rsidRDefault="00584BE3" w:rsidP="00A11A5A">
      <w:pPr>
        <w:spacing w:line="360" w:lineRule="auto"/>
        <w:rPr>
          <w:rFonts w:ascii="宋体" w:eastAsia="宋体" w:hAnsi="宋体" w:cs="Times New Roman"/>
          <w:szCs w:val="21"/>
        </w:rPr>
      </w:pPr>
      <w:r w:rsidRPr="00756023">
        <w:rPr>
          <w:rFonts w:ascii="宋体" w:eastAsia="宋体" w:hAnsi="宋体" w:cs="Times New Roman" w:hint="eastAsia"/>
          <w:szCs w:val="21"/>
        </w:rPr>
        <w:t>男：</w:t>
      </w:r>
      <w:r w:rsidR="00E8156B" w:rsidRPr="00756023">
        <w:rPr>
          <w:rFonts w:ascii="宋体" w:eastAsia="宋体" w:hAnsi="宋体" w:cs="Times New Roman" w:hint="eastAsia"/>
          <w:szCs w:val="21"/>
        </w:rPr>
        <w:t>周若豪的B-BOX</w:t>
      </w:r>
      <w:r w:rsidR="00B81909" w:rsidRPr="00756023">
        <w:rPr>
          <w:rFonts w:ascii="宋体" w:eastAsia="宋体" w:hAnsi="宋体" w:cs="Times New Roman" w:hint="eastAsia"/>
          <w:szCs w:val="21"/>
        </w:rPr>
        <w:t>确实</w:t>
      </w:r>
      <w:r w:rsidR="00647E0B" w:rsidRPr="00756023">
        <w:rPr>
          <w:rFonts w:ascii="宋体" w:eastAsia="宋体" w:hAnsi="宋体" w:cs="Times New Roman" w:hint="eastAsia"/>
          <w:szCs w:val="21"/>
        </w:rPr>
        <w:t>帅气，只有帅没有美</w:t>
      </w:r>
      <w:r w:rsidR="00E8156B" w:rsidRPr="00756023">
        <w:rPr>
          <w:rFonts w:ascii="宋体" w:eastAsia="宋体" w:hAnsi="宋体" w:cs="Times New Roman" w:hint="eastAsia"/>
          <w:szCs w:val="21"/>
        </w:rPr>
        <w:t>怎么行</w:t>
      </w:r>
      <w:r w:rsidR="004B6EA3" w:rsidRPr="00756023">
        <w:rPr>
          <w:rFonts w:ascii="宋体" w:eastAsia="宋体" w:hAnsi="宋体" w:cs="Times New Roman" w:hint="eastAsia"/>
          <w:szCs w:val="21"/>
        </w:rPr>
        <w:t>。接下来请欣赏由郝国华</w:t>
      </w:r>
      <w:r w:rsidR="001911E6" w:rsidRPr="00756023">
        <w:rPr>
          <w:rFonts w:ascii="宋体" w:eastAsia="宋体" w:hAnsi="宋体" w:cs="Times New Roman" w:hint="eastAsia"/>
          <w:szCs w:val="21"/>
        </w:rPr>
        <w:t>带来的舞蹈</w:t>
      </w:r>
      <w:r w:rsidR="00BF192E" w:rsidRPr="00756023">
        <w:rPr>
          <w:rFonts w:ascii="宋体" w:eastAsia="宋体" w:hAnsi="宋体" w:cs="Times New Roman" w:hint="eastAsia"/>
          <w:szCs w:val="21"/>
        </w:rPr>
        <w:t>：</w:t>
      </w:r>
    </w:p>
    <w:p w:rsidR="007C34E2" w:rsidRDefault="00A11A5A" w:rsidP="004D32B6">
      <w:pPr>
        <w:pStyle w:val="a"/>
        <w:numPr>
          <w:ilvl w:val="0"/>
          <w:numId w:val="0"/>
        </w:numPr>
        <w:ind w:left="420" w:hanging="420"/>
      </w:pPr>
      <w:r w:rsidRPr="00911B00">
        <w:rPr>
          <w:rFonts w:hint="eastAsia"/>
        </w:rPr>
        <w:t>互动：</w:t>
      </w:r>
      <w:r w:rsidR="007C34E2" w:rsidRPr="00911B00">
        <w:rPr>
          <w:rFonts w:hint="eastAsia"/>
        </w:rPr>
        <w:t>拉升气氛——魔术表演</w:t>
      </w:r>
    </w:p>
    <w:p w:rsidR="00E8156B" w:rsidRPr="000A3262" w:rsidRDefault="00E8156B" w:rsidP="007C34E2">
      <w:pPr>
        <w:spacing w:line="360" w:lineRule="auto"/>
        <w:rPr>
          <w:rFonts w:ascii="宋体" w:eastAsia="宋体" w:hAnsi="宋体" w:cs="Times New Roman"/>
          <w:szCs w:val="21"/>
        </w:rPr>
      </w:pPr>
      <w:r w:rsidRPr="000A3262">
        <w:rPr>
          <w:rFonts w:ascii="宋体" w:eastAsia="宋体" w:hAnsi="宋体" w:cs="Times New Roman" w:hint="eastAsia"/>
          <w:b/>
          <w:szCs w:val="21"/>
        </w:rPr>
        <w:t>女：</w:t>
      </w:r>
      <w:r w:rsidR="00037A43" w:rsidRPr="000A3262">
        <w:rPr>
          <w:rFonts w:ascii="宋体" w:eastAsia="宋体" w:hAnsi="宋体" w:cs="Times New Roman" w:hint="eastAsia"/>
          <w:szCs w:val="21"/>
        </w:rPr>
        <w:t>郝国华</w:t>
      </w:r>
      <w:r w:rsidR="00996E65" w:rsidRPr="000A3262">
        <w:rPr>
          <w:rFonts w:ascii="宋体" w:eastAsia="宋体" w:hAnsi="宋体" w:cs="Times New Roman" w:hint="eastAsia"/>
          <w:szCs w:val="21"/>
        </w:rPr>
        <w:t>的舞姿，真的是可用惊为天人来描述啊，王磊，你觉得呢？</w:t>
      </w:r>
    </w:p>
    <w:p w:rsidR="00E8156B" w:rsidRPr="000A3262" w:rsidRDefault="00E8156B" w:rsidP="007C34E2">
      <w:pPr>
        <w:spacing w:line="360" w:lineRule="auto"/>
        <w:rPr>
          <w:rFonts w:ascii="宋体" w:eastAsia="宋体" w:hAnsi="宋体" w:cs="Times New Roman"/>
          <w:szCs w:val="21"/>
        </w:rPr>
      </w:pPr>
      <w:r w:rsidRPr="000A3262">
        <w:rPr>
          <w:rFonts w:ascii="宋体" w:eastAsia="宋体" w:hAnsi="宋体" w:cs="Times New Roman" w:hint="eastAsia"/>
          <w:szCs w:val="21"/>
        </w:rPr>
        <w:t>男：</w:t>
      </w:r>
      <w:r w:rsidR="00667C81" w:rsidRPr="000A3262">
        <w:rPr>
          <w:rFonts w:ascii="宋体" w:eastAsia="宋体" w:hAnsi="宋体" w:cs="Times New Roman" w:hint="eastAsia"/>
          <w:szCs w:val="21"/>
        </w:rPr>
        <w:t>是啊，惊若翩鸿，婉若游龙啊，看的我都想来一段了</w:t>
      </w:r>
      <w:r w:rsidR="00640C15" w:rsidRPr="000A3262">
        <w:rPr>
          <w:rFonts w:ascii="宋体" w:eastAsia="宋体" w:hAnsi="宋体" w:cs="Times New Roman" w:hint="eastAsia"/>
          <w:szCs w:val="21"/>
        </w:rPr>
        <w:t>。</w:t>
      </w:r>
    </w:p>
    <w:p w:rsidR="00640C15" w:rsidRPr="000A3262" w:rsidRDefault="00667C81" w:rsidP="007C34E2">
      <w:pPr>
        <w:spacing w:line="360" w:lineRule="auto"/>
        <w:rPr>
          <w:rFonts w:ascii="宋体" w:eastAsia="宋体" w:hAnsi="宋体" w:cs="Times New Roman"/>
          <w:szCs w:val="21"/>
        </w:rPr>
      </w:pPr>
      <w:r w:rsidRPr="000A3262">
        <w:rPr>
          <w:rFonts w:ascii="宋体" w:eastAsia="宋体" w:hAnsi="宋体" w:cs="Times New Roman" w:hint="eastAsia"/>
          <w:szCs w:val="21"/>
        </w:rPr>
        <w:t>女：那你来一段？</w:t>
      </w:r>
    </w:p>
    <w:p w:rsidR="00667C81" w:rsidRPr="000A3262" w:rsidRDefault="00667C81" w:rsidP="007C34E2">
      <w:pPr>
        <w:spacing w:line="360" w:lineRule="auto"/>
        <w:rPr>
          <w:rFonts w:ascii="宋体" w:eastAsia="宋体" w:hAnsi="宋体" w:cs="Times New Roman"/>
          <w:szCs w:val="21"/>
        </w:rPr>
      </w:pPr>
      <w:r w:rsidRPr="000A3262">
        <w:rPr>
          <w:rFonts w:ascii="宋体" w:eastAsia="宋体" w:hAnsi="宋体" w:cs="Times New Roman" w:hint="eastAsia"/>
          <w:szCs w:val="21"/>
        </w:rPr>
        <w:t>男：就我这僵硬的四肢，还是算了吧，不过魔术</w:t>
      </w:r>
      <w:r w:rsidR="0053034B" w:rsidRPr="000A3262">
        <w:rPr>
          <w:rFonts w:ascii="宋体" w:eastAsia="宋体" w:hAnsi="宋体" w:cs="Times New Roman" w:hint="eastAsia"/>
          <w:szCs w:val="21"/>
        </w:rPr>
        <w:t>我</w:t>
      </w:r>
      <w:r w:rsidRPr="000A3262">
        <w:rPr>
          <w:rFonts w:ascii="宋体" w:eastAsia="宋体" w:hAnsi="宋体" w:cs="Times New Roman" w:hint="eastAsia"/>
          <w:szCs w:val="21"/>
        </w:rPr>
        <w:t>倒是可以来一个。</w:t>
      </w:r>
    </w:p>
    <w:p w:rsidR="00667C81" w:rsidRPr="000A3262" w:rsidRDefault="00667C81" w:rsidP="007C34E2">
      <w:pPr>
        <w:spacing w:line="360" w:lineRule="auto"/>
        <w:rPr>
          <w:rFonts w:ascii="宋体" w:eastAsia="宋体" w:hAnsi="宋体" w:cs="Times New Roman"/>
          <w:szCs w:val="21"/>
        </w:rPr>
      </w:pPr>
      <w:r w:rsidRPr="000A3262">
        <w:rPr>
          <w:rFonts w:ascii="宋体" w:eastAsia="宋体" w:hAnsi="宋体" w:cs="Times New Roman" w:hint="eastAsia"/>
          <w:szCs w:val="21"/>
        </w:rPr>
        <w:t>女：看不出来啊？</w:t>
      </w:r>
    </w:p>
    <w:p w:rsidR="00E42A37" w:rsidRPr="000A3262" w:rsidRDefault="00667C81" w:rsidP="007C34E2">
      <w:pPr>
        <w:spacing w:line="360" w:lineRule="auto"/>
        <w:rPr>
          <w:rFonts w:ascii="宋体" w:eastAsia="宋体" w:hAnsi="宋体" w:cs="Times New Roman" w:hint="eastAsia"/>
          <w:szCs w:val="21"/>
        </w:rPr>
      </w:pPr>
      <w:r w:rsidRPr="000A3262">
        <w:rPr>
          <w:rFonts w:ascii="宋体" w:eastAsia="宋体" w:hAnsi="宋体" w:cs="Times New Roman" w:hint="eastAsia"/>
          <w:szCs w:val="21"/>
        </w:rPr>
        <w:t>男：</w:t>
      </w:r>
      <w:r w:rsidR="002D0EB5" w:rsidRPr="000A3262">
        <w:rPr>
          <w:rFonts w:ascii="宋体" w:eastAsia="宋体" w:hAnsi="宋体" w:cs="Times New Roman" w:hint="eastAsia"/>
          <w:szCs w:val="21"/>
        </w:rPr>
        <w:t>实际上这也不能算是魔术，因为一般的魔术都是通过道具和障眼法来达到魔术的效果。</w:t>
      </w:r>
    </w:p>
    <w:p w:rsidR="002D0EB5" w:rsidRPr="000A3262" w:rsidRDefault="002D0EB5" w:rsidP="007C34E2">
      <w:pPr>
        <w:spacing w:line="360" w:lineRule="auto"/>
        <w:rPr>
          <w:rFonts w:ascii="宋体" w:eastAsia="宋体" w:hAnsi="宋体" w:cs="Times New Roman" w:hint="eastAsia"/>
          <w:szCs w:val="21"/>
        </w:rPr>
      </w:pPr>
      <w:r w:rsidRPr="000A3262">
        <w:rPr>
          <w:rFonts w:ascii="宋体" w:eastAsia="宋体" w:hAnsi="宋体" w:cs="Times New Roman" w:hint="eastAsia"/>
          <w:szCs w:val="21"/>
        </w:rPr>
        <w:t>而我今天表演的魔术不需要道具，</w:t>
      </w:r>
      <w:r w:rsidRPr="000A3262">
        <w:rPr>
          <w:rFonts w:ascii="宋体" w:eastAsia="宋体" w:hAnsi="宋体" w:cs="Times New Roman" w:hint="eastAsia"/>
          <w:szCs w:val="21"/>
        </w:rPr>
        <w:t>只需要大脑</w:t>
      </w:r>
      <w:r w:rsidRPr="000A3262">
        <w:rPr>
          <w:rFonts w:ascii="宋体" w:eastAsia="宋体" w:hAnsi="宋体" w:cs="Times New Roman" w:hint="eastAsia"/>
          <w:szCs w:val="21"/>
        </w:rPr>
        <w:t>。我可以用我的大脑直接读到你在想什么</w:t>
      </w:r>
    </w:p>
    <w:p w:rsidR="000B061B" w:rsidRPr="000A3262" w:rsidRDefault="002D0EB5" w:rsidP="00E93064">
      <w:pPr>
        <w:spacing w:line="360" w:lineRule="auto"/>
        <w:rPr>
          <w:rFonts w:ascii="宋体" w:eastAsia="宋体" w:hAnsi="宋体" w:cs="Times New Roman" w:hint="eastAsia"/>
          <w:szCs w:val="21"/>
        </w:rPr>
      </w:pPr>
      <w:r w:rsidRPr="000A3262">
        <w:rPr>
          <w:rFonts w:ascii="宋体" w:eastAsia="宋体" w:hAnsi="宋体" w:cs="Times New Roman" w:hint="eastAsia"/>
          <w:szCs w:val="21"/>
        </w:rPr>
        <w:lastRenderedPageBreak/>
        <w:t>实际上这个能力我们所有人都有，只是大家还没有激发出来而已，我这也是前一段时间写五子棋，研究博弈算法后突然灵光一现。</w:t>
      </w:r>
    </w:p>
    <w:p w:rsidR="00E93064" w:rsidRPr="000A3262" w:rsidRDefault="00E93064" w:rsidP="00E93064">
      <w:pPr>
        <w:spacing w:line="360" w:lineRule="auto"/>
        <w:rPr>
          <w:rFonts w:ascii="宋体" w:eastAsia="宋体" w:hAnsi="宋体" w:cs="Times New Roman"/>
          <w:szCs w:val="21"/>
        </w:rPr>
      </w:pPr>
      <w:r w:rsidRPr="000A3262">
        <w:rPr>
          <w:rFonts w:ascii="宋体" w:eastAsia="宋体" w:hAnsi="宋体" w:cs="Times New Roman" w:hint="eastAsia"/>
          <w:szCs w:val="21"/>
        </w:rPr>
        <w:t>言归正传，这个魔术需要一位同事配合。</w:t>
      </w:r>
    </w:p>
    <w:p w:rsidR="00F03A69" w:rsidRPr="000A3262" w:rsidRDefault="00FA4B8F" w:rsidP="00E93064">
      <w:pPr>
        <w:spacing w:line="360" w:lineRule="auto"/>
        <w:rPr>
          <w:rFonts w:ascii="宋体" w:eastAsia="宋体" w:hAnsi="宋体" w:cs="Times New Roman" w:hint="eastAsia"/>
          <w:szCs w:val="21"/>
        </w:rPr>
      </w:pPr>
      <w:r w:rsidRPr="000A3262">
        <w:rPr>
          <w:rFonts w:ascii="宋体" w:eastAsia="宋体" w:hAnsi="宋体" w:cs="Times New Roman" w:hint="eastAsia"/>
          <w:szCs w:val="21"/>
        </w:rPr>
        <w:t>首先</w:t>
      </w:r>
      <w:r w:rsidR="003D1D86" w:rsidRPr="000A3262">
        <w:rPr>
          <w:rFonts w:ascii="宋体" w:eastAsia="宋体" w:hAnsi="宋体" w:cs="Times New Roman" w:hint="eastAsia"/>
          <w:szCs w:val="21"/>
        </w:rPr>
        <w:t>为了证明配合我的同事没有和我提前商量，我们就选取</w:t>
      </w:r>
      <w:r w:rsidR="005257B7" w:rsidRPr="000A3262">
        <w:rPr>
          <w:rFonts w:ascii="宋体" w:eastAsia="宋体" w:hAnsi="宋体" w:cs="Times New Roman" w:hint="eastAsia"/>
          <w:szCs w:val="21"/>
        </w:rPr>
        <w:t>三等奖</w:t>
      </w:r>
      <w:r w:rsidRPr="000A3262">
        <w:rPr>
          <w:rFonts w:ascii="宋体" w:eastAsia="宋体" w:hAnsi="宋体" w:cs="Times New Roman" w:hint="eastAsia"/>
          <w:szCs w:val="21"/>
        </w:rPr>
        <w:t>中奖</w:t>
      </w:r>
      <w:r w:rsidR="003D1D86" w:rsidRPr="000A3262">
        <w:rPr>
          <w:rFonts w:ascii="宋体" w:eastAsia="宋体" w:hAnsi="宋体" w:cs="Times New Roman" w:hint="eastAsia"/>
          <w:szCs w:val="21"/>
        </w:rPr>
        <w:t>的</w:t>
      </w:r>
      <w:r w:rsidRPr="000A3262">
        <w:rPr>
          <w:rFonts w:ascii="宋体" w:eastAsia="宋体" w:hAnsi="宋体" w:cs="Times New Roman" w:hint="eastAsia"/>
          <w:szCs w:val="21"/>
        </w:rPr>
        <w:t>同事来配合我。</w:t>
      </w:r>
    </w:p>
    <w:p w:rsidR="003D1D86" w:rsidRPr="000A3262" w:rsidRDefault="003D1D86" w:rsidP="00E93064">
      <w:pPr>
        <w:spacing w:line="360" w:lineRule="auto"/>
        <w:rPr>
          <w:rFonts w:ascii="宋体" w:eastAsia="宋体" w:hAnsi="宋体" w:cs="Times New Roman"/>
          <w:szCs w:val="21"/>
        </w:rPr>
      </w:pPr>
      <w:r w:rsidRPr="000A3262">
        <w:rPr>
          <w:rFonts w:ascii="宋体" w:eastAsia="宋体" w:hAnsi="宋体" w:cs="Times New Roman" w:hint="eastAsia"/>
          <w:szCs w:val="21"/>
        </w:rPr>
        <w:t>麻烦刚刚中奖的同事举一下手，好的，那就有请XX来配合我。</w:t>
      </w:r>
      <w:r w:rsidR="008F3E21" w:rsidRPr="000A3262">
        <w:rPr>
          <w:rFonts w:ascii="宋体" w:eastAsia="宋体" w:hAnsi="宋体" w:cs="Times New Roman" w:hint="eastAsia"/>
          <w:szCs w:val="21"/>
        </w:rPr>
        <w:t>有请！</w:t>
      </w:r>
    </w:p>
    <w:p w:rsidR="00F03A69" w:rsidRPr="000A3262" w:rsidRDefault="00F03A69" w:rsidP="002C045C">
      <w:pPr>
        <w:spacing w:line="360" w:lineRule="auto"/>
        <w:rPr>
          <w:rFonts w:ascii="宋体" w:eastAsia="宋体" w:hAnsi="宋体" w:cs="Times New Roman"/>
          <w:szCs w:val="21"/>
        </w:rPr>
      </w:pPr>
      <w:r w:rsidRPr="000A3262">
        <w:rPr>
          <w:rFonts w:ascii="宋体" w:eastAsia="宋体" w:hAnsi="宋体" w:cs="Times New Roman" w:hint="eastAsia"/>
          <w:szCs w:val="21"/>
        </w:rPr>
        <w:t>首先，向大家说明一下，我们不是提前商量好的</w:t>
      </w:r>
      <w:r w:rsidR="001152CC" w:rsidRPr="000A3262">
        <w:rPr>
          <w:rFonts w:ascii="宋体" w:eastAsia="宋体" w:hAnsi="宋体" w:cs="Times New Roman" w:hint="eastAsia"/>
          <w:szCs w:val="21"/>
        </w:rPr>
        <w:t>，对</w:t>
      </w:r>
      <w:r w:rsidRPr="000A3262">
        <w:rPr>
          <w:rFonts w:ascii="宋体" w:eastAsia="宋体" w:hAnsi="宋体" w:cs="Times New Roman" w:hint="eastAsia"/>
          <w:szCs w:val="21"/>
        </w:rPr>
        <w:t>吗？</w:t>
      </w:r>
    </w:p>
    <w:p w:rsidR="007227E2" w:rsidRPr="000A3262" w:rsidRDefault="004B3C9A" w:rsidP="004B3C9A">
      <w:pPr>
        <w:spacing w:line="360" w:lineRule="auto"/>
        <w:rPr>
          <w:rFonts w:ascii="宋体" w:eastAsia="宋体" w:hAnsi="宋体" w:cs="Times New Roman" w:hint="eastAsia"/>
          <w:szCs w:val="21"/>
        </w:rPr>
      </w:pPr>
      <w:r w:rsidRPr="000A3262">
        <w:rPr>
          <w:rFonts w:ascii="宋体" w:eastAsia="宋体" w:hAnsi="宋体" w:cs="Times New Roman" w:hint="eastAsia"/>
          <w:szCs w:val="21"/>
        </w:rPr>
        <w:t>我觉得只是简单的说一下咱俩没商量，大家肯定不信</w:t>
      </w:r>
      <w:r w:rsidR="00925C4C" w:rsidRPr="000A3262">
        <w:rPr>
          <w:rFonts w:ascii="宋体" w:eastAsia="宋体" w:hAnsi="宋体" w:cs="Times New Roman" w:hint="eastAsia"/>
          <w:szCs w:val="21"/>
        </w:rPr>
        <w:t>啊</w:t>
      </w:r>
      <w:r w:rsidR="007227E2" w:rsidRPr="000A3262">
        <w:rPr>
          <w:rFonts w:ascii="宋体" w:eastAsia="宋体" w:hAnsi="宋体" w:cs="Times New Roman" w:hint="eastAsia"/>
          <w:szCs w:val="21"/>
        </w:rPr>
        <w:t>。</w:t>
      </w:r>
      <w:r w:rsidR="00925C4C" w:rsidRPr="000A3262">
        <w:rPr>
          <w:rFonts w:ascii="宋体" w:eastAsia="宋体" w:hAnsi="宋体" w:cs="Times New Roman" w:hint="eastAsia"/>
          <w:szCs w:val="21"/>
        </w:rPr>
        <w:t>来点实际的，比如：如果我们俩提前</w:t>
      </w:r>
      <w:r w:rsidR="00EA3C93" w:rsidRPr="000A3262">
        <w:rPr>
          <w:rFonts w:ascii="宋体" w:eastAsia="宋体" w:hAnsi="宋体" w:cs="Times New Roman" w:hint="eastAsia"/>
          <w:szCs w:val="21"/>
        </w:rPr>
        <w:t>有</w:t>
      </w:r>
      <w:r w:rsidR="00925C4C" w:rsidRPr="000A3262">
        <w:rPr>
          <w:rFonts w:ascii="宋体" w:eastAsia="宋体" w:hAnsi="宋体" w:cs="Times New Roman" w:hint="eastAsia"/>
          <w:szCs w:val="21"/>
        </w:rPr>
        <w:t>商量，今年年会的所有酒我一个人干了</w:t>
      </w:r>
      <w:r w:rsidR="007227E2" w:rsidRPr="000A3262">
        <w:rPr>
          <w:rFonts w:ascii="宋体" w:eastAsia="宋体" w:hAnsi="宋体" w:cs="Times New Roman" w:hint="eastAsia"/>
          <w:szCs w:val="21"/>
        </w:rPr>
        <w:t>。</w:t>
      </w:r>
    </w:p>
    <w:p w:rsidR="00433A08" w:rsidRPr="000A3262" w:rsidRDefault="00433A08" w:rsidP="004B3C9A">
      <w:pPr>
        <w:spacing w:line="360" w:lineRule="auto"/>
        <w:rPr>
          <w:rFonts w:ascii="宋体" w:eastAsia="宋体" w:hAnsi="宋体" w:cs="Times New Roman"/>
          <w:szCs w:val="21"/>
        </w:rPr>
      </w:pPr>
      <w:r w:rsidRPr="000A3262">
        <w:rPr>
          <w:rFonts w:ascii="宋体" w:eastAsia="宋体" w:hAnsi="宋体" w:cs="Times New Roman" w:hint="eastAsia"/>
          <w:szCs w:val="21"/>
        </w:rPr>
        <w:t>好的，给大家说一下</w:t>
      </w:r>
    </w:p>
    <w:p w:rsidR="00EE63F0" w:rsidRPr="000A3262" w:rsidRDefault="00AA0167" w:rsidP="00AA0167">
      <w:pPr>
        <w:spacing w:line="360" w:lineRule="auto"/>
        <w:rPr>
          <w:rFonts w:ascii="宋体" w:eastAsia="宋体" w:hAnsi="宋体" w:cs="Times New Roman" w:hint="eastAsia"/>
          <w:szCs w:val="21"/>
        </w:rPr>
      </w:pPr>
      <w:r w:rsidRPr="000A3262">
        <w:rPr>
          <w:rFonts w:ascii="宋体" w:eastAsia="宋体" w:hAnsi="宋体" w:cs="Times New Roman" w:hint="eastAsia"/>
          <w:szCs w:val="21"/>
        </w:rPr>
        <w:t>现在也证明了我和XX确实提前没有商量</w:t>
      </w:r>
      <w:r w:rsidR="00EE63F0" w:rsidRPr="000A3262">
        <w:rPr>
          <w:rFonts w:ascii="宋体" w:eastAsia="宋体" w:hAnsi="宋体" w:cs="Times New Roman" w:hint="eastAsia"/>
          <w:szCs w:val="21"/>
        </w:rPr>
        <w:t>。</w:t>
      </w:r>
    </w:p>
    <w:p w:rsidR="00B23562" w:rsidRPr="000A3262" w:rsidRDefault="00B23562" w:rsidP="00AA0167">
      <w:pPr>
        <w:spacing w:line="360" w:lineRule="auto"/>
        <w:rPr>
          <w:rFonts w:ascii="宋体" w:eastAsia="宋体" w:hAnsi="宋体" w:cs="Times New Roman" w:hint="eastAsia"/>
          <w:szCs w:val="21"/>
        </w:rPr>
      </w:pPr>
      <w:r w:rsidRPr="000A3262">
        <w:rPr>
          <w:rFonts w:ascii="宋体" w:eastAsia="宋体" w:hAnsi="宋体" w:cs="Times New Roman" w:hint="eastAsia"/>
          <w:szCs w:val="21"/>
        </w:rPr>
        <w:t>有请场务，</w:t>
      </w:r>
      <w:r w:rsidR="00A064BD" w:rsidRPr="000A3262">
        <w:rPr>
          <w:rFonts w:ascii="宋体" w:eastAsia="宋体" w:hAnsi="宋体" w:cs="Times New Roman" w:hint="eastAsia"/>
          <w:szCs w:val="21"/>
        </w:rPr>
        <w:t>来一张纸和笔。</w:t>
      </w:r>
    </w:p>
    <w:p w:rsidR="00087E69" w:rsidRPr="000A3262" w:rsidRDefault="00087E69" w:rsidP="00AA0167">
      <w:pPr>
        <w:spacing w:line="360" w:lineRule="auto"/>
        <w:rPr>
          <w:rFonts w:ascii="宋体" w:eastAsia="宋体" w:hAnsi="宋体" w:cs="Times New Roman"/>
          <w:szCs w:val="21"/>
        </w:rPr>
      </w:pPr>
      <w:r w:rsidRPr="000A3262">
        <w:rPr>
          <w:rFonts w:ascii="宋体" w:eastAsia="宋体" w:hAnsi="宋体" w:cs="Times New Roman" w:hint="eastAsia"/>
          <w:szCs w:val="21"/>
        </w:rPr>
        <w:t>大家看一下，这只是一张普通的纸和笔，不是道具。</w:t>
      </w:r>
    </w:p>
    <w:p w:rsidR="00640C15" w:rsidRPr="000A3262" w:rsidRDefault="00B06015" w:rsidP="00B06015">
      <w:pPr>
        <w:spacing w:line="360" w:lineRule="auto"/>
        <w:rPr>
          <w:rFonts w:ascii="宋体" w:eastAsia="宋体" w:hAnsi="宋体" w:cs="Times New Roman" w:hint="eastAsia"/>
          <w:szCs w:val="21"/>
        </w:rPr>
      </w:pPr>
      <w:r w:rsidRPr="000A3262">
        <w:rPr>
          <w:rFonts w:ascii="宋体" w:eastAsia="宋体" w:hAnsi="宋体" w:cs="Times New Roman" w:hint="eastAsia"/>
          <w:szCs w:val="21"/>
        </w:rPr>
        <w:t>现在请你写上1-30中的一个数字</w:t>
      </w:r>
      <w:r w:rsidR="00FA4B8F" w:rsidRPr="000A3262">
        <w:rPr>
          <w:rFonts w:ascii="宋体" w:eastAsia="宋体" w:hAnsi="宋体" w:cs="Times New Roman" w:hint="eastAsia"/>
          <w:szCs w:val="21"/>
        </w:rPr>
        <w:t>，</w:t>
      </w:r>
      <w:r w:rsidR="00B63E8F" w:rsidRPr="000A3262">
        <w:rPr>
          <w:rFonts w:ascii="宋体" w:eastAsia="宋体" w:hAnsi="宋体" w:cs="Times New Roman" w:hint="eastAsia"/>
          <w:szCs w:val="21"/>
        </w:rPr>
        <w:t>然后</w:t>
      </w:r>
      <w:r w:rsidRPr="000A3262">
        <w:rPr>
          <w:rFonts w:ascii="宋体" w:eastAsia="宋体" w:hAnsi="宋体" w:cs="Times New Roman" w:hint="eastAsia"/>
          <w:szCs w:val="21"/>
        </w:rPr>
        <w:t>写在纸</w:t>
      </w:r>
      <w:r w:rsidR="00B63E8F" w:rsidRPr="000A3262">
        <w:rPr>
          <w:rFonts w:ascii="宋体" w:eastAsia="宋体" w:hAnsi="宋体" w:cs="Times New Roman" w:hint="eastAsia"/>
          <w:szCs w:val="21"/>
        </w:rPr>
        <w:t>上</w:t>
      </w:r>
      <w:r w:rsidR="007E2EDF" w:rsidRPr="000A3262">
        <w:rPr>
          <w:rFonts w:ascii="宋体" w:eastAsia="宋体" w:hAnsi="宋体" w:cs="Times New Roman" w:hint="eastAsia"/>
          <w:szCs w:val="21"/>
        </w:rPr>
        <w:t>，我背对着你</w:t>
      </w:r>
      <w:r w:rsidR="00063FF2" w:rsidRPr="000A3262">
        <w:rPr>
          <w:rFonts w:ascii="宋体" w:eastAsia="宋体" w:hAnsi="宋体" w:cs="Times New Roman" w:hint="eastAsia"/>
          <w:szCs w:val="21"/>
        </w:rPr>
        <w:t>。</w:t>
      </w:r>
    </w:p>
    <w:p w:rsidR="006345C9" w:rsidRPr="000A3262" w:rsidRDefault="006345C9" w:rsidP="00B06015">
      <w:pPr>
        <w:spacing w:line="360" w:lineRule="auto"/>
        <w:rPr>
          <w:rFonts w:ascii="宋体" w:eastAsia="宋体" w:hAnsi="宋体" w:cs="Times New Roman" w:hint="eastAsia"/>
          <w:szCs w:val="21"/>
        </w:rPr>
      </w:pPr>
      <w:r w:rsidRPr="000A3262">
        <w:rPr>
          <w:rFonts w:ascii="宋体" w:eastAsia="宋体" w:hAnsi="宋体" w:cs="Times New Roman" w:hint="eastAsia"/>
          <w:szCs w:val="21"/>
        </w:rPr>
        <w:t>写完后你可以向大家展示，展示完后可以把纸折叠起来</w:t>
      </w:r>
      <w:r w:rsidR="00485A77" w:rsidRPr="000A3262">
        <w:rPr>
          <w:rFonts w:ascii="宋体" w:eastAsia="宋体" w:hAnsi="宋体" w:cs="Times New Roman" w:hint="eastAsia"/>
          <w:szCs w:val="21"/>
        </w:rPr>
        <w:t>。</w:t>
      </w:r>
    </w:p>
    <w:p w:rsidR="00DB786C" w:rsidRPr="000A3262" w:rsidRDefault="00DB786C" w:rsidP="00B06015">
      <w:pPr>
        <w:spacing w:line="360" w:lineRule="auto"/>
        <w:rPr>
          <w:rFonts w:ascii="宋体" w:eastAsia="宋体" w:hAnsi="宋体" w:cs="Times New Roman"/>
          <w:szCs w:val="21"/>
        </w:rPr>
      </w:pPr>
      <w:r w:rsidRPr="000A3262">
        <w:rPr>
          <w:rFonts w:ascii="宋体" w:eastAsia="宋体" w:hAnsi="宋体" w:cs="Times New Roman" w:hint="eastAsia"/>
          <w:szCs w:val="21"/>
        </w:rPr>
        <w:t>好的，请问写完了吗？</w:t>
      </w:r>
    </w:p>
    <w:p w:rsidR="00464CD7" w:rsidRPr="000A3262" w:rsidRDefault="00464CD7" w:rsidP="00415E23">
      <w:pPr>
        <w:spacing w:line="360" w:lineRule="auto"/>
        <w:rPr>
          <w:rFonts w:ascii="宋体" w:eastAsia="宋体" w:hAnsi="宋体" w:cs="Times New Roman"/>
          <w:b/>
          <w:szCs w:val="21"/>
        </w:rPr>
      </w:pPr>
      <w:r w:rsidRPr="000A3262">
        <w:rPr>
          <w:rFonts w:ascii="宋体" w:eastAsia="宋体" w:hAnsi="宋体" w:cs="Times New Roman" w:hint="eastAsia"/>
          <w:b/>
          <w:szCs w:val="21"/>
        </w:rPr>
        <w:t>(选完数字后</w:t>
      </w:r>
      <w:r w:rsidR="00C04D1A" w:rsidRPr="000A3262">
        <w:rPr>
          <w:rFonts w:ascii="宋体" w:eastAsia="宋体" w:hAnsi="宋体" w:cs="Times New Roman" w:hint="eastAsia"/>
          <w:b/>
          <w:szCs w:val="21"/>
        </w:rPr>
        <w:t>，向大家展示，展示完毕后</w:t>
      </w:r>
      <w:r w:rsidRPr="000A3262">
        <w:rPr>
          <w:rFonts w:ascii="宋体" w:eastAsia="宋体" w:hAnsi="宋体" w:cs="Times New Roman" w:hint="eastAsia"/>
          <w:b/>
          <w:szCs w:val="21"/>
        </w:rPr>
        <w:t>)</w:t>
      </w:r>
    </w:p>
    <w:p w:rsidR="00CE38C7" w:rsidRPr="000A3262" w:rsidRDefault="00021BA2" w:rsidP="004C7DD0">
      <w:pPr>
        <w:spacing w:line="360" w:lineRule="auto"/>
        <w:rPr>
          <w:rFonts w:ascii="宋体" w:eastAsia="宋体" w:hAnsi="宋体" w:cs="Times New Roman"/>
          <w:szCs w:val="21"/>
        </w:rPr>
      </w:pPr>
      <w:r w:rsidRPr="000A3262">
        <w:rPr>
          <w:rFonts w:ascii="宋体" w:eastAsia="宋体" w:hAnsi="宋体" w:cs="Times New Roman" w:hint="eastAsia"/>
          <w:szCs w:val="21"/>
        </w:rPr>
        <w:t>好</w:t>
      </w:r>
      <w:r w:rsidR="00996701" w:rsidRPr="000A3262">
        <w:rPr>
          <w:rFonts w:ascii="宋体" w:eastAsia="宋体" w:hAnsi="宋体" w:cs="Times New Roman" w:hint="eastAsia"/>
          <w:szCs w:val="21"/>
        </w:rPr>
        <w:t>，</w:t>
      </w:r>
      <w:r w:rsidR="005E5FEE" w:rsidRPr="000A3262">
        <w:rPr>
          <w:rFonts w:ascii="宋体" w:eastAsia="宋体" w:hAnsi="宋体" w:cs="Times New Roman" w:hint="eastAsia"/>
          <w:szCs w:val="21"/>
        </w:rPr>
        <w:t>从现在起，</w:t>
      </w:r>
      <w:r w:rsidR="008203FF" w:rsidRPr="000A3262">
        <w:rPr>
          <w:rFonts w:ascii="宋体" w:eastAsia="宋体" w:hAnsi="宋体" w:cs="Times New Roman" w:hint="eastAsia"/>
          <w:szCs w:val="21"/>
        </w:rPr>
        <w:t>你</w:t>
      </w:r>
      <w:r w:rsidR="00996701" w:rsidRPr="000A3262">
        <w:rPr>
          <w:rFonts w:ascii="宋体" w:eastAsia="宋体" w:hAnsi="宋体" w:cs="Times New Roman" w:hint="eastAsia"/>
          <w:szCs w:val="21"/>
        </w:rPr>
        <w:t>心里一定要</w:t>
      </w:r>
      <w:r w:rsidR="00576922" w:rsidRPr="000A3262">
        <w:rPr>
          <w:rFonts w:ascii="宋体" w:eastAsia="宋体" w:hAnsi="宋体" w:cs="Times New Roman" w:hint="eastAsia"/>
          <w:szCs w:val="21"/>
        </w:rPr>
        <w:t>一直</w:t>
      </w:r>
      <w:r w:rsidR="00996701" w:rsidRPr="000A3262">
        <w:rPr>
          <w:rFonts w:ascii="宋体" w:eastAsia="宋体" w:hAnsi="宋体" w:cs="Times New Roman" w:hint="eastAsia"/>
          <w:szCs w:val="21"/>
        </w:rPr>
        <w:t>默念这个数字。</w:t>
      </w:r>
    </w:p>
    <w:p w:rsidR="00745FE7" w:rsidRPr="000A3262" w:rsidRDefault="00571043"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接下来我问你几个问题</w:t>
      </w:r>
      <w:r w:rsidR="006327FD" w:rsidRPr="000A3262">
        <w:rPr>
          <w:rFonts w:ascii="宋体" w:eastAsia="宋体" w:hAnsi="宋体" w:cs="Times New Roman" w:hint="eastAsia"/>
          <w:szCs w:val="21"/>
        </w:rPr>
        <w:t>。</w:t>
      </w:r>
    </w:p>
    <w:p w:rsidR="00CF6EB4" w:rsidRPr="000A3262" w:rsidRDefault="00CF6EB4"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你上周一共工作了几天？</w:t>
      </w:r>
    </w:p>
    <w:p w:rsidR="00EE3946" w:rsidRPr="000A3262" w:rsidRDefault="00EE3946"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你所选的数字在上边屏幕的哪几个圈里？</w:t>
      </w:r>
    </w:p>
    <w:p w:rsidR="00F9613A" w:rsidRPr="000A3262" w:rsidRDefault="00F9613A"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你是在几月份入职的？</w:t>
      </w:r>
    </w:p>
    <w:p w:rsidR="0064155B" w:rsidRPr="000A3262" w:rsidRDefault="0064155B"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好，现在请你面向我，我要开始读心了。</w:t>
      </w:r>
    </w:p>
    <w:p w:rsidR="00A578C4" w:rsidRPr="000A3262" w:rsidRDefault="00A578C4"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麻烦你在心里默念这个数字的频率再快些。</w:t>
      </w:r>
    </w:p>
    <w:p w:rsidR="0034236E" w:rsidRPr="000A3262" w:rsidRDefault="0034236E"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可以了，我已经大致猜出来了。有请场务，上下笔和纸。</w:t>
      </w:r>
    </w:p>
    <w:p w:rsidR="002C2A0A" w:rsidRPr="000A3262" w:rsidRDefault="002C2A0A" w:rsidP="00CF6EB4">
      <w:pPr>
        <w:spacing w:line="360" w:lineRule="auto"/>
        <w:rPr>
          <w:rFonts w:ascii="宋体" w:eastAsia="宋体" w:hAnsi="宋体" w:cs="Times New Roman" w:hint="eastAsia"/>
          <w:szCs w:val="21"/>
        </w:rPr>
      </w:pPr>
      <w:r w:rsidRPr="000A3262">
        <w:rPr>
          <w:rFonts w:ascii="宋体" w:eastAsia="宋体" w:hAnsi="宋体" w:cs="Times New Roman" w:hint="eastAsia"/>
          <w:szCs w:val="21"/>
        </w:rPr>
        <w:t>现在，我把我猜的数字写在纸上。因为，毕竟人心隔肚皮，有时候也难免失误。现在我也不知道我写的到底对不对？</w:t>
      </w:r>
    </w:p>
    <w:p w:rsidR="002C2A0A" w:rsidRPr="000A3262" w:rsidRDefault="002C2A0A" w:rsidP="00CF6EB4">
      <w:pPr>
        <w:spacing w:line="360" w:lineRule="auto"/>
        <w:rPr>
          <w:rFonts w:ascii="宋体" w:eastAsia="宋体" w:hAnsi="宋体" w:cs="Times New Roman"/>
          <w:szCs w:val="21"/>
        </w:rPr>
      </w:pPr>
      <w:r w:rsidRPr="000A3262">
        <w:rPr>
          <w:rFonts w:ascii="宋体" w:eastAsia="宋体" w:hAnsi="宋体" w:cs="Times New Roman" w:hint="eastAsia"/>
          <w:szCs w:val="21"/>
        </w:rPr>
        <w:t>等会倒数3,2,1我们俩一起向大家展示。</w:t>
      </w:r>
    </w:p>
    <w:p w:rsidR="006F0DDE" w:rsidRPr="006F0DDE" w:rsidRDefault="00C11588" w:rsidP="001A6419">
      <w:pPr>
        <w:spacing w:line="360" w:lineRule="auto"/>
        <w:rPr>
          <w:rFonts w:ascii="Calibri" w:eastAsia="宋体" w:hAnsi="Calibri" w:cs="Times New Roman"/>
          <w:b/>
          <w:szCs w:val="21"/>
        </w:rPr>
      </w:pPr>
      <w:r>
        <w:rPr>
          <w:rFonts w:ascii="Calibri" w:eastAsia="宋体" w:hAnsi="Calibri" w:cs="Times New Roman" w:hint="eastAsia"/>
          <w:b/>
          <w:szCs w:val="21"/>
        </w:rPr>
        <w:t>还</w:t>
      </w:r>
      <w:r w:rsidR="006F0DDE" w:rsidRPr="006F0DDE">
        <w:rPr>
          <w:rFonts w:ascii="Calibri" w:eastAsia="宋体" w:hAnsi="Calibri" w:cs="Times New Roman" w:hint="eastAsia"/>
          <w:b/>
          <w:szCs w:val="21"/>
        </w:rPr>
        <w:t>有没有人还想要参与的</w:t>
      </w:r>
      <w:r w:rsidR="0059156A">
        <w:rPr>
          <w:rFonts w:ascii="Calibri" w:eastAsia="宋体" w:hAnsi="Calibri" w:cs="Times New Roman" w:hint="eastAsia"/>
          <w:b/>
          <w:szCs w:val="21"/>
        </w:rPr>
        <w:t>，</w:t>
      </w:r>
      <w:r w:rsidR="0059156A" w:rsidRPr="00A930B4">
        <w:rPr>
          <w:rFonts w:ascii="Calibri" w:eastAsia="宋体" w:hAnsi="Calibri" w:cs="Times New Roman" w:hint="eastAsia"/>
          <w:b/>
          <w:szCs w:val="21"/>
        </w:rPr>
        <w:t>没有人参与的话将由上一个人选择下一个人。</w:t>
      </w:r>
    </w:p>
    <w:p w:rsidR="007C34E2" w:rsidRDefault="007C34E2" w:rsidP="005B234E">
      <w:pPr>
        <w:pStyle w:val="a0"/>
      </w:pPr>
      <w:r w:rsidRPr="00371C23">
        <w:rPr>
          <w:rFonts w:hint="eastAsia"/>
        </w:rPr>
        <w:t>抽二等奖（</w:t>
      </w:r>
      <w:r w:rsidRPr="00371C23">
        <w:rPr>
          <w:rFonts w:hint="eastAsia"/>
        </w:rPr>
        <w:t>6</w:t>
      </w:r>
      <w:r w:rsidRPr="00371C23">
        <w:rPr>
          <w:rFonts w:hint="eastAsia"/>
        </w:rPr>
        <w:t>名）</w:t>
      </w:r>
    </w:p>
    <w:p w:rsidR="00E8156B" w:rsidRPr="005772F1" w:rsidRDefault="00E8156B" w:rsidP="00E8156B">
      <w:pPr>
        <w:spacing w:line="360" w:lineRule="auto"/>
        <w:rPr>
          <w:rFonts w:ascii="宋体" w:eastAsia="宋体" w:hAnsi="宋体" w:cs="Times New Roman"/>
          <w:szCs w:val="21"/>
        </w:rPr>
      </w:pPr>
      <w:r w:rsidRPr="005772F1">
        <w:rPr>
          <w:rFonts w:ascii="宋体" w:eastAsia="宋体" w:hAnsi="宋体" w:cs="Times New Roman"/>
          <w:szCs w:val="21"/>
        </w:rPr>
        <w:lastRenderedPageBreak/>
        <w:t>女</w:t>
      </w:r>
      <w:r w:rsidRPr="005772F1">
        <w:rPr>
          <w:rFonts w:ascii="宋体" w:eastAsia="宋体" w:hAnsi="宋体" w:cs="Times New Roman" w:hint="eastAsia"/>
          <w:szCs w:val="21"/>
        </w:rPr>
        <w:t>：</w:t>
      </w:r>
      <w:r w:rsidRPr="005772F1">
        <w:rPr>
          <w:rFonts w:ascii="宋体" w:eastAsia="宋体" w:hAnsi="宋体" w:cs="Times New Roman"/>
          <w:szCs w:val="21"/>
        </w:rPr>
        <w:t>没想到你不仅能主持</w:t>
      </w:r>
      <w:r w:rsidRPr="005772F1">
        <w:rPr>
          <w:rFonts w:ascii="宋体" w:eastAsia="宋体" w:hAnsi="宋体" w:cs="Times New Roman" w:hint="eastAsia"/>
          <w:szCs w:val="21"/>
        </w:rPr>
        <w:t>，</w:t>
      </w:r>
      <w:r w:rsidRPr="005772F1">
        <w:rPr>
          <w:rFonts w:ascii="宋体" w:eastAsia="宋体" w:hAnsi="宋体" w:cs="Times New Roman"/>
          <w:szCs w:val="21"/>
        </w:rPr>
        <w:t>还能表演魔术</w:t>
      </w:r>
      <w:r w:rsidRPr="005772F1">
        <w:rPr>
          <w:rFonts w:ascii="宋体" w:eastAsia="宋体" w:hAnsi="宋体" w:cs="Times New Roman" w:hint="eastAsia"/>
          <w:szCs w:val="21"/>
        </w:rPr>
        <w:t>，</w:t>
      </w:r>
      <w:r w:rsidRPr="005772F1">
        <w:rPr>
          <w:rFonts w:ascii="宋体" w:eastAsia="宋体" w:hAnsi="宋体" w:cs="Times New Roman"/>
          <w:szCs w:val="21"/>
        </w:rPr>
        <w:t>真的是太有才了</w:t>
      </w:r>
      <w:r w:rsidRPr="005772F1">
        <w:rPr>
          <w:rFonts w:ascii="宋体" w:eastAsia="宋体" w:hAnsi="宋体" w:cs="Times New Roman" w:hint="eastAsia"/>
          <w:szCs w:val="21"/>
        </w:rPr>
        <w:t>，简直是人生赢家本家啊！</w:t>
      </w:r>
    </w:p>
    <w:p w:rsidR="00E8156B" w:rsidRPr="005772F1" w:rsidRDefault="003C15B9" w:rsidP="00E8156B">
      <w:pPr>
        <w:spacing w:line="360" w:lineRule="auto"/>
        <w:rPr>
          <w:rFonts w:ascii="宋体" w:eastAsia="宋体" w:hAnsi="宋体" w:cs="Times New Roman"/>
          <w:szCs w:val="21"/>
        </w:rPr>
      </w:pPr>
      <w:r w:rsidRPr="005772F1">
        <w:rPr>
          <w:rFonts w:ascii="宋体" w:eastAsia="宋体" w:hAnsi="宋体" w:cs="Times New Roman" w:hint="eastAsia"/>
          <w:szCs w:val="21"/>
        </w:rPr>
        <w:t>男：不不不，该谦虚的时候才是得谦虚一下，</w:t>
      </w:r>
      <w:r w:rsidR="00E8156B" w:rsidRPr="005772F1">
        <w:rPr>
          <w:rFonts w:ascii="宋体" w:eastAsia="宋体" w:hAnsi="宋体" w:cs="Times New Roman" w:hint="eastAsia"/>
          <w:szCs w:val="21"/>
        </w:rPr>
        <w:t>人生赢家这四个字</w:t>
      </w:r>
      <w:r w:rsidRPr="005772F1">
        <w:rPr>
          <w:rFonts w:ascii="宋体" w:eastAsia="宋体" w:hAnsi="宋体" w:cs="Times New Roman" w:hint="eastAsia"/>
          <w:szCs w:val="21"/>
        </w:rPr>
        <w:t>我</w:t>
      </w:r>
      <w:r w:rsidR="00E8156B" w:rsidRPr="005772F1">
        <w:rPr>
          <w:rFonts w:ascii="宋体" w:eastAsia="宋体" w:hAnsi="宋体" w:cs="Times New Roman" w:hint="eastAsia"/>
          <w:szCs w:val="21"/>
        </w:rPr>
        <w:t>可</w:t>
      </w:r>
      <w:r w:rsidRPr="005772F1">
        <w:rPr>
          <w:rFonts w:ascii="宋体" w:eastAsia="宋体" w:hAnsi="宋体" w:cs="Times New Roman" w:hint="eastAsia"/>
          <w:szCs w:val="21"/>
        </w:rPr>
        <w:t>担当</w:t>
      </w:r>
      <w:r w:rsidR="00557A87" w:rsidRPr="005772F1">
        <w:rPr>
          <w:rFonts w:ascii="宋体" w:eastAsia="宋体" w:hAnsi="宋体" w:cs="Times New Roman" w:hint="eastAsia"/>
          <w:szCs w:val="21"/>
        </w:rPr>
        <w:t>不起啊。</w:t>
      </w:r>
      <w:r w:rsidR="00E8156B" w:rsidRPr="005772F1">
        <w:rPr>
          <w:rFonts w:ascii="宋体" w:eastAsia="宋体" w:hAnsi="宋体" w:cs="Times New Roman" w:hint="eastAsia"/>
          <w:szCs w:val="21"/>
        </w:rPr>
        <w:t>不过接下来的环节才是验证谁</w:t>
      </w:r>
      <w:r w:rsidR="00974C21" w:rsidRPr="005772F1">
        <w:rPr>
          <w:rFonts w:ascii="宋体" w:eastAsia="宋体" w:hAnsi="宋体" w:cs="Times New Roman" w:hint="eastAsia"/>
          <w:szCs w:val="21"/>
        </w:rPr>
        <w:t>是真正</w:t>
      </w:r>
      <w:r w:rsidR="00492797" w:rsidRPr="005772F1">
        <w:rPr>
          <w:rFonts w:ascii="宋体" w:eastAsia="宋体" w:hAnsi="宋体" w:cs="Times New Roman" w:hint="eastAsia"/>
          <w:szCs w:val="21"/>
        </w:rPr>
        <w:t>的</w:t>
      </w:r>
      <w:r w:rsidR="00E8156B" w:rsidRPr="005772F1">
        <w:rPr>
          <w:rFonts w:ascii="宋体" w:eastAsia="宋体" w:hAnsi="宋体" w:cs="Times New Roman" w:hint="eastAsia"/>
          <w:szCs w:val="21"/>
        </w:rPr>
        <w:t>人生赢家。</w:t>
      </w:r>
    </w:p>
    <w:p w:rsidR="00010754" w:rsidRPr="005772F1" w:rsidRDefault="00E8156B" w:rsidP="00A11A5A">
      <w:pPr>
        <w:spacing w:line="360" w:lineRule="auto"/>
        <w:rPr>
          <w:rFonts w:ascii="宋体" w:eastAsia="宋体" w:hAnsi="宋体" w:cs="Times New Roman"/>
          <w:szCs w:val="21"/>
        </w:rPr>
      </w:pPr>
      <w:r w:rsidRPr="005772F1">
        <w:rPr>
          <w:rFonts w:ascii="宋体" w:eastAsia="宋体" w:hAnsi="宋体" w:cs="Times New Roman" w:hint="eastAsia"/>
          <w:szCs w:val="21"/>
        </w:rPr>
        <w:t>女：对，接下来又到了激动人心的时刻，让我们见证二等奖花落谁家，</w:t>
      </w:r>
    </w:p>
    <w:p w:rsidR="00DF3CB3" w:rsidRPr="005772F1" w:rsidRDefault="00DF3CB3" w:rsidP="00A11A5A">
      <w:pPr>
        <w:spacing w:line="360" w:lineRule="auto"/>
        <w:rPr>
          <w:rFonts w:ascii="宋体" w:eastAsia="宋体" w:hAnsi="宋体" w:cs="Times New Roman"/>
          <w:b/>
          <w:szCs w:val="21"/>
        </w:rPr>
      </w:pPr>
      <w:r w:rsidRPr="005772F1">
        <w:rPr>
          <w:rFonts w:ascii="宋体" w:eastAsia="宋体" w:hAnsi="宋体" w:cs="Times New Roman" w:hint="eastAsia"/>
          <w:b/>
          <w:szCs w:val="21"/>
        </w:rPr>
        <w:t>（抽奖结束）</w:t>
      </w:r>
    </w:p>
    <w:p w:rsidR="002337AD" w:rsidRPr="005772F1" w:rsidRDefault="002337AD" w:rsidP="00A11A5A">
      <w:pPr>
        <w:spacing w:line="360" w:lineRule="auto"/>
        <w:rPr>
          <w:rFonts w:ascii="宋体" w:eastAsia="宋体" w:hAnsi="宋体" w:cs="Times New Roman"/>
          <w:szCs w:val="21"/>
        </w:rPr>
      </w:pPr>
      <w:r w:rsidRPr="005772F1">
        <w:rPr>
          <w:rFonts w:ascii="宋体" w:eastAsia="宋体" w:hAnsi="宋体" w:cs="Times New Roman" w:hint="eastAsia"/>
          <w:szCs w:val="21"/>
        </w:rPr>
        <w:t>男：有请</w:t>
      </w:r>
      <w:r w:rsidRPr="005772F1">
        <w:rPr>
          <w:rFonts w:ascii="宋体" w:eastAsia="宋体" w:hAnsi="宋体" w:cs="Times New Roman" w:hint="eastAsia"/>
          <w:color w:val="FF0000"/>
          <w:szCs w:val="21"/>
        </w:rPr>
        <w:t>XX</w:t>
      </w:r>
      <w:r w:rsidRPr="005772F1">
        <w:rPr>
          <w:rFonts w:ascii="宋体" w:eastAsia="宋体" w:hAnsi="宋体" w:cs="Times New Roman" w:hint="eastAsia"/>
          <w:szCs w:val="21"/>
        </w:rPr>
        <w:t>领导为中奖的同事颁奖。</w:t>
      </w:r>
    </w:p>
    <w:p w:rsidR="00FE2474" w:rsidRPr="00640C15" w:rsidRDefault="00FE2474" w:rsidP="00FE2474">
      <w:pPr>
        <w:pStyle w:val="a"/>
      </w:pPr>
      <w:r>
        <w:rPr>
          <w:rFonts w:hint="eastAsia"/>
        </w:rPr>
        <w:t>猎人、狗熊、枪</w:t>
      </w:r>
    </w:p>
    <w:p w:rsidR="00FE2474" w:rsidRPr="00987702" w:rsidRDefault="00FE2474" w:rsidP="00BE3032">
      <w:pPr>
        <w:spacing w:line="360" w:lineRule="auto"/>
        <w:rPr>
          <w:rFonts w:ascii="宋体" w:eastAsia="宋体" w:hAnsi="宋体" w:cs="Times New Roman"/>
          <w:szCs w:val="21"/>
        </w:rPr>
      </w:pPr>
      <w:r w:rsidRPr="00EB4E6C">
        <w:rPr>
          <w:rFonts w:ascii="宋体" w:eastAsia="宋体" w:hAnsi="宋体" w:cs="Times New Roman" w:hint="eastAsia"/>
          <w:b/>
          <w:szCs w:val="21"/>
        </w:rPr>
        <w:t>女：</w:t>
      </w:r>
      <w:r w:rsidR="00A07224">
        <w:rPr>
          <w:rFonts w:ascii="宋体" w:eastAsia="宋体" w:hAnsi="宋体" w:cs="Times New Roman" w:hint="eastAsia"/>
          <w:szCs w:val="21"/>
        </w:rPr>
        <w:t>节目和抽奖都已经过半了，但我们这燃料箱怎么离过半还差的远？</w:t>
      </w:r>
    </w:p>
    <w:p w:rsidR="00BE3032" w:rsidRDefault="00FE2474" w:rsidP="00FE2474">
      <w:pPr>
        <w:spacing w:line="360" w:lineRule="auto"/>
        <w:rPr>
          <w:rFonts w:ascii="宋体" w:eastAsia="宋体" w:hAnsi="宋体" w:cs="Times New Roman" w:hint="eastAsia"/>
          <w:szCs w:val="21"/>
        </w:rPr>
      </w:pPr>
      <w:r w:rsidRPr="00EB4E6C">
        <w:rPr>
          <w:rFonts w:ascii="宋体" w:eastAsia="宋体" w:hAnsi="宋体" w:cs="Times New Roman" w:hint="eastAsia"/>
          <w:b/>
          <w:szCs w:val="21"/>
        </w:rPr>
        <w:t>男：</w:t>
      </w:r>
      <w:r w:rsidR="00BE3032">
        <w:rPr>
          <w:rFonts w:ascii="宋体" w:eastAsia="宋体" w:hAnsi="宋体" w:cs="Times New Roman" w:hint="eastAsia"/>
          <w:szCs w:val="21"/>
        </w:rPr>
        <w:t>别着急，</w:t>
      </w:r>
      <w:r w:rsidR="0037625E">
        <w:rPr>
          <w:rFonts w:ascii="宋体" w:eastAsia="宋体" w:hAnsi="宋体" w:cs="Times New Roman" w:hint="eastAsia"/>
          <w:szCs w:val="21"/>
        </w:rPr>
        <w:t>这一轮游戏完，一定得让一组的燃料箱过半。下面，我们进行下一轮的游戏猎人、狗熊、枪。</w:t>
      </w:r>
      <w:r w:rsidR="006F521D">
        <w:rPr>
          <w:rFonts w:ascii="宋体" w:eastAsia="宋体" w:hAnsi="宋体" w:cs="Times New Roman" w:hint="eastAsia"/>
          <w:szCs w:val="21"/>
        </w:rPr>
        <w:t>这一轮游戏，输的组要在你们的燃料箱加上3灌燃料。</w:t>
      </w:r>
    </w:p>
    <w:p w:rsidR="00FE2474" w:rsidRDefault="00FE2474" w:rsidP="00FE2474">
      <w:pPr>
        <w:spacing w:line="360" w:lineRule="auto"/>
        <w:rPr>
          <w:rFonts w:ascii="宋体" w:eastAsia="宋体" w:hAnsi="宋体" w:cs="Times New Roman" w:hint="eastAsia"/>
          <w:szCs w:val="21"/>
        </w:rPr>
      </w:pPr>
      <w:r w:rsidRPr="00987702">
        <w:rPr>
          <w:rFonts w:ascii="宋体" w:eastAsia="宋体" w:hAnsi="宋体" w:cs="Times New Roman" w:hint="eastAsia"/>
          <w:b/>
          <w:szCs w:val="21"/>
        </w:rPr>
        <w:t>女：</w:t>
      </w:r>
      <w:r w:rsidR="00BC6E9A">
        <w:rPr>
          <w:rFonts w:ascii="宋体" w:eastAsia="宋体" w:hAnsi="宋体" w:cs="Times New Roman" w:hint="eastAsia"/>
          <w:szCs w:val="21"/>
        </w:rPr>
        <w:t>这个游戏是这样的，</w:t>
      </w:r>
      <w:r w:rsidR="0049510C">
        <w:rPr>
          <w:rFonts w:ascii="宋体" w:eastAsia="宋体" w:hAnsi="宋体" w:cs="Times New Roman" w:hint="eastAsia"/>
          <w:szCs w:val="21"/>
        </w:rPr>
        <w:t>一共有三种角色，猎人、狗熊、枪。</w:t>
      </w:r>
      <w:r w:rsidR="00263C98">
        <w:rPr>
          <w:rFonts w:ascii="宋体" w:eastAsia="宋体" w:hAnsi="宋体" w:cs="Times New Roman" w:hint="eastAsia"/>
          <w:szCs w:val="21"/>
        </w:rPr>
        <w:t>猎人克制</w:t>
      </w:r>
      <w:r w:rsidR="0002336A">
        <w:rPr>
          <w:rFonts w:ascii="宋体" w:eastAsia="宋体" w:hAnsi="宋体" w:cs="Times New Roman" w:hint="eastAsia"/>
          <w:szCs w:val="21"/>
        </w:rPr>
        <w:t>枪、枪克制狗熊、狗熊克制猎人</w:t>
      </w:r>
      <w:r w:rsidR="00263C98">
        <w:rPr>
          <w:rFonts w:ascii="宋体" w:eastAsia="宋体" w:hAnsi="宋体" w:cs="Times New Roman" w:hint="eastAsia"/>
          <w:szCs w:val="21"/>
        </w:rPr>
        <w:t>。一会我会随机喊这三种角色的一种，然后你需要做出克制这种角色的动作同时喊出角色的名字，动作和角色名字同时作对就算通过</w:t>
      </w:r>
      <w:r w:rsidR="008B4157">
        <w:rPr>
          <w:rFonts w:ascii="宋体" w:eastAsia="宋体" w:hAnsi="宋体" w:cs="Times New Roman" w:hint="eastAsia"/>
          <w:szCs w:val="21"/>
        </w:rPr>
        <w:t>，</w:t>
      </w:r>
      <w:r w:rsidR="003A7974">
        <w:rPr>
          <w:rFonts w:ascii="宋体" w:eastAsia="宋体" w:hAnsi="宋体" w:cs="Times New Roman" w:hint="eastAsia"/>
          <w:szCs w:val="21"/>
        </w:rPr>
        <w:t>最后一个留在场上的人获胜。</w:t>
      </w:r>
      <w:r w:rsidR="008B4157">
        <w:rPr>
          <w:rFonts w:ascii="宋体" w:eastAsia="宋体" w:hAnsi="宋体" w:cs="Times New Roman" w:hint="eastAsia"/>
          <w:szCs w:val="21"/>
        </w:rPr>
        <w:t>比如我喊猎人，你就需要作出狗熊的动作并喊出狗熊</w:t>
      </w:r>
      <w:r w:rsidR="00263C98">
        <w:rPr>
          <w:rFonts w:ascii="宋体" w:eastAsia="宋体" w:hAnsi="宋体" w:cs="Times New Roman" w:hint="eastAsia"/>
          <w:szCs w:val="21"/>
        </w:rPr>
        <w:t>。</w:t>
      </w:r>
    </w:p>
    <w:p w:rsidR="00686A93" w:rsidRDefault="00686A93" w:rsidP="00686A93">
      <w:pPr>
        <w:spacing w:line="360" w:lineRule="auto"/>
        <w:rPr>
          <w:rFonts w:ascii="宋体" w:eastAsia="宋体" w:hAnsi="宋体" w:cs="Times New Roman" w:hint="eastAsia"/>
          <w:szCs w:val="21"/>
        </w:rPr>
      </w:pPr>
      <w:r>
        <w:rPr>
          <w:rFonts w:ascii="宋体" w:eastAsia="宋体" w:hAnsi="宋体" w:cs="Times New Roman" w:hint="eastAsia"/>
          <w:szCs w:val="21"/>
        </w:rPr>
        <w:t>下面</w:t>
      </w:r>
      <w:r>
        <w:rPr>
          <w:rFonts w:ascii="宋体" w:eastAsia="宋体" w:hAnsi="宋体" w:cs="Times New Roman" w:hint="eastAsia"/>
          <w:szCs w:val="21"/>
        </w:rPr>
        <w:t>有请场务上台</w:t>
      </w:r>
      <w:r>
        <w:rPr>
          <w:rFonts w:ascii="宋体" w:eastAsia="宋体" w:hAnsi="宋体" w:cs="Times New Roman" w:hint="eastAsia"/>
          <w:szCs w:val="21"/>
        </w:rPr>
        <w:t>为大家演示一下</w:t>
      </w:r>
      <w:r w:rsidRPr="00987702">
        <w:rPr>
          <w:rFonts w:ascii="宋体" w:eastAsia="宋体" w:hAnsi="宋体" w:cs="Times New Roman" w:hint="eastAsia"/>
          <w:szCs w:val="21"/>
        </w:rPr>
        <w:t>。</w:t>
      </w:r>
    </w:p>
    <w:p w:rsidR="0002336A" w:rsidRPr="00987702" w:rsidRDefault="0002336A" w:rsidP="00686A93">
      <w:pPr>
        <w:spacing w:line="360" w:lineRule="auto"/>
        <w:rPr>
          <w:rFonts w:ascii="宋体" w:eastAsia="宋体" w:hAnsi="宋体" w:cs="Times New Roman"/>
          <w:szCs w:val="21"/>
        </w:rPr>
      </w:pPr>
      <w:r>
        <w:rPr>
          <w:rFonts w:ascii="宋体" w:eastAsia="宋体" w:hAnsi="宋体" w:cs="Times New Roman" w:hint="eastAsia"/>
          <w:szCs w:val="21"/>
        </w:rPr>
        <w:t>我开始喊了：</w:t>
      </w:r>
      <w:r>
        <w:rPr>
          <w:rFonts w:ascii="宋体" w:eastAsia="宋体" w:hAnsi="宋体" w:cs="Times New Roman" w:hint="eastAsia"/>
          <w:szCs w:val="21"/>
        </w:rPr>
        <w:t>3,2,1</w:t>
      </w:r>
      <w:r>
        <w:rPr>
          <w:rFonts w:ascii="宋体" w:eastAsia="宋体" w:hAnsi="宋体" w:cs="Times New Roman" w:hint="eastAsia"/>
          <w:szCs w:val="21"/>
        </w:rPr>
        <w:t xml:space="preserve"> 猎人、 </w:t>
      </w:r>
      <w:r w:rsidR="00A2432C">
        <w:rPr>
          <w:rFonts w:ascii="宋体" w:eastAsia="宋体" w:hAnsi="宋体" w:cs="Times New Roman" w:hint="eastAsia"/>
          <w:szCs w:val="21"/>
        </w:rPr>
        <w:t>枪。。。。。。</w:t>
      </w:r>
    </w:p>
    <w:p w:rsidR="00686A93" w:rsidRPr="00987702" w:rsidRDefault="00686A93" w:rsidP="00686A93">
      <w:pPr>
        <w:spacing w:line="360" w:lineRule="auto"/>
        <w:rPr>
          <w:rFonts w:ascii="宋体" w:eastAsia="宋体" w:hAnsi="宋体" w:cs="Times New Roman"/>
          <w:b/>
          <w:szCs w:val="21"/>
        </w:rPr>
      </w:pPr>
      <w:r w:rsidRPr="00987702">
        <w:rPr>
          <w:rFonts w:ascii="宋体" w:eastAsia="宋体" w:hAnsi="宋体" w:cs="Times New Roman" w:hint="eastAsia"/>
          <w:b/>
          <w:szCs w:val="21"/>
        </w:rPr>
        <w:t>（演示</w:t>
      </w:r>
      <w:r>
        <w:rPr>
          <w:rFonts w:ascii="宋体" w:eastAsia="宋体" w:hAnsi="宋体" w:cs="Times New Roman" w:hint="eastAsia"/>
          <w:b/>
          <w:szCs w:val="21"/>
        </w:rPr>
        <w:t>+介绍</w:t>
      </w:r>
      <w:r w:rsidRPr="00987702">
        <w:rPr>
          <w:rFonts w:ascii="宋体" w:eastAsia="宋体" w:hAnsi="宋体" w:cs="Times New Roman" w:hint="eastAsia"/>
          <w:b/>
          <w:szCs w:val="21"/>
        </w:rPr>
        <w:t>完毕）</w:t>
      </w:r>
    </w:p>
    <w:p w:rsidR="009736F4" w:rsidRDefault="00802A48" w:rsidP="00802A48">
      <w:pPr>
        <w:pStyle w:val="2"/>
      </w:pPr>
      <w:r w:rsidRPr="00802A48">
        <w:rPr>
          <w:rFonts w:hint="eastAsia"/>
        </w:rPr>
        <w:t>葫芦丝独奏</w:t>
      </w:r>
      <w:r w:rsidRPr="00802A48">
        <w:rPr>
          <w:rFonts w:hint="eastAsia"/>
        </w:rPr>
        <w:t>(</w:t>
      </w:r>
      <w:r w:rsidRPr="00802A48">
        <w:rPr>
          <w:rFonts w:hint="eastAsia"/>
        </w:rPr>
        <w:t>邱建友</w:t>
      </w:r>
      <w:r w:rsidRPr="00802A48">
        <w:rPr>
          <w:rFonts w:hint="eastAsia"/>
        </w:rPr>
        <w:t>)</w:t>
      </w:r>
    </w:p>
    <w:p w:rsidR="00052F62" w:rsidRPr="00052F62" w:rsidRDefault="00052F62" w:rsidP="00052F62">
      <w:pPr>
        <w:pStyle w:val="2"/>
      </w:pPr>
      <w:r>
        <w:rPr>
          <w:rFonts w:hint="eastAsia"/>
        </w:rPr>
        <w:t>二人唱（陈平</w:t>
      </w:r>
      <w:r>
        <w:rPr>
          <w:rFonts w:hint="eastAsia"/>
        </w:rPr>
        <w:t>+</w:t>
      </w:r>
      <w:r>
        <w:rPr>
          <w:rFonts w:hint="eastAsia"/>
        </w:rPr>
        <w:t>张泽焕）</w:t>
      </w:r>
    </w:p>
    <w:p w:rsidR="00AC5BDC" w:rsidRPr="00AC5BDC" w:rsidRDefault="00F82FC8" w:rsidP="00AC5BDC">
      <w:r>
        <w:rPr>
          <w:rFonts w:hint="eastAsia"/>
        </w:rPr>
        <w:t>男：</w:t>
      </w:r>
    </w:p>
    <w:p w:rsidR="00584BE3" w:rsidRPr="00640C15" w:rsidRDefault="00A11A5A" w:rsidP="00773569">
      <w:pPr>
        <w:pStyle w:val="2"/>
        <w:rPr>
          <w:szCs w:val="21"/>
        </w:rPr>
      </w:pPr>
      <w:r w:rsidRPr="001E68BA">
        <w:rPr>
          <w:rFonts w:hint="eastAsia"/>
        </w:rPr>
        <w:t>节目五：</w:t>
      </w:r>
      <w:r w:rsidR="007C34E2" w:rsidRPr="007C34E2">
        <w:rPr>
          <w:rFonts w:hint="eastAsia"/>
        </w:rPr>
        <w:t>小人舞</w:t>
      </w:r>
      <w:r w:rsidR="00584BE3">
        <w:tab/>
      </w:r>
    </w:p>
    <w:p w:rsidR="009B2723" w:rsidRDefault="00C27447" w:rsidP="00A11A5A">
      <w:pPr>
        <w:spacing w:line="360" w:lineRule="auto"/>
        <w:rPr>
          <w:rFonts w:ascii="Calibri" w:eastAsia="宋体" w:hAnsi="Calibri" w:cs="Times New Roman"/>
          <w:szCs w:val="21"/>
        </w:rPr>
      </w:pPr>
      <w:r w:rsidRPr="00C27447">
        <w:rPr>
          <w:rFonts w:ascii="Calibri" w:eastAsia="宋体" w:hAnsi="Calibri" w:cs="Times New Roman" w:hint="eastAsia"/>
          <w:b/>
          <w:szCs w:val="21"/>
        </w:rPr>
        <w:t>男：</w:t>
      </w:r>
      <w:r w:rsidRPr="00C27447">
        <w:rPr>
          <w:rFonts w:ascii="Calibri" w:eastAsia="宋体" w:hAnsi="Calibri" w:cs="Times New Roman" w:hint="eastAsia"/>
          <w:szCs w:val="21"/>
        </w:rPr>
        <w:t>马琪</w:t>
      </w:r>
      <w:r w:rsidR="009B2723">
        <w:rPr>
          <w:rFonts w:ascii="Calibri" w:eastAsia="宋体" w:hAnsi="Calibri" w:cs="Times New Roman" w:hint="eastAsia"/>
          <w:szCs w:val="21"/>
        </w:rPr>
        <w:t>，如果我说四个字你第一时间能想到那四个字？</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女：</w:t>
      </w:r>
      <w:r>
        <w:rPr>
          <w:rFonts w:ascii="Calibri" w:eastAsia="宋体" w:hAnsi="Calibri" w:cs="Times New Roman" w:hint="eastAsia"/>
          <w:szCs w:val="21"/>
        </w:rPr>
        <w:t>交大思诺</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男：</w:t>
      </w:r>
      <w:r>
        <w:rPr>
          <w:rFonts w:ascii="Calibri" w:eastAsia="宋体" w:hAnsi="Calibri" w:cs="Times New Roman" w:hint="eastAsia"/>
          <w:szCs w:val="21"/>
        </w:rPr>
        <w:t>嗯</w:t>
      </w:r>
      <w:r>
        <w:rPr>
          <w:rFonts w:ascii="Calibri" w:eastAsia="宋体" w:hAnsi="Calibri" w:cs="Times New Roman" w:hint="eastAsia"/>
          <w:szCs w:val="21"/>
        </w:rPr>
        <w:t>~~</w:t>
      </w:r>
      <w:r>
        <w:rPr>
          <w:rFonts w:ascii="Calibri" w:eastAsia="宋体" w:hAnsi="Calibri" w:cs="Times New Roman" w:hint="eastAsia"/>
          <w:szCs w:val="21"/>
        </w:rPr>
        <w:t>，跟我一样</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男：</w:t>
      </w:r>
      <w:r>
        <w:rPr>
          <w:rFonts w:ascii="Calibri" w:eastAsia="宋体" w:hAnsi="Calibri" w:cs="Times New Roman" w:hint="eastAsia"/>
          <w:szCs w:val="21"/>
        </w:rPr>
        <w:t>那如果说是一个人呢</w:t>
      </w:r>
      <w:r>
        <w:rPr>
          <w:rFonts w:ascii="Calibri" w:eastAsia="宋体" w:hAnsi="Calibri" w:cs="Times New Roman" w:hint="eastAsia"/>
          <w:szCs w:val="21"/>
        </w:rPr>
        <w:t>?</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女：</w:t>
      </w:r>
      <w:r>
        <w:rPr>
          <w:rFonts w:ascii="Calibri" w:eastAsia="宋体" w:hAnsi="Calibri" w:cs="Times New Roman" w:hint="eastAsia"/>
          <w:szCs w:val="21"/>
        </w:rPr>
        <w:t>易烊千玺</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男：</w:t>
      </w:r>
      <w:r>
        <w:rPr>
          <w:rFonts w:ascii="Calibri" w:eastAsia="宋体" w:hAnsi="Calibri" w:cs="Times New Roman" w:hint="eastAsia"/>
          <w:szCs w:val="21"/>
        </w:rPr>
        <w:t>那如果说一部电影呢？</w:t>
      </w:r>
    </w:p>
    <w:p w:rsidR="009B2723" w:rsidRDefault="009B2723" w:rsidP="00A11A5A">
      <w:pPr>
        <w:spacing w:line="360" w:lineRule="auto"/>
        <w:rPr>
          <w:rFonts w:ascii="Calibri" w:eastAsia="宋体" w:hAnsi="Calibri" w:cs="Times New Roman"/>
          <w:szCs w:val="21"/>
        </w:rPr>
      </w:pPr>
      <w:r w:rsidRPr="009B2723">
        <w:rPr>
          <w:rFonts w:ascii="Calibri" w:eastAsia="宋体" w:hAnsi="Calibri" w:cs="Times New Roman" w:hint="eastAsia"/>
          <w:b/>
          <w:szCs w:val="21"/>
        </w:rPr>
        <w:t>女：</w:t>
      </w:r>
      <w:r>
        <w:rPr>
          <w:rFonts w:ascii="Calibri" w:eastAsia="宋体" w:hAnsi="Calibri" w:cs="Times New Roman" w:hint="eastAsia"/>
          <w:szCs w:val="21"/>
        </w:rPr>
        <w:t>少年的你</w:t>
      </w:r>
    </w:p>
    <w:p w:rsidR="00C45ECF" w:rsidRDefault="00584BE3" w:rsidP="00A11A5A">
      <w:pPr>
        <w:spacing w:line="360" w:lineRule="auto"/>
        <w:rPr>
          <w:rFonts w:ascii="Calibri" w:eastAsia="宋体" w:hAnsi="Calibri" w:cs="Times New Roman"/>
          <w:szCs w:val="21"/>
        </w:rPr>
      </w:pPr>
      <w:r>
        <w:rPr>
          <w:rFonts w:ascii="Calibri" w:eastAsia="宋体" w:hAnsi="Calibri" w:cs="Times New Roman" w:hint="eastAsia"/>
          <w:szCs w:val="21"/>
        </w:rPr>
        <w:t>男：那你是否也想看看我们</w:t>
      </w:r>
      <w:r w:rsidR="00356873">
        <w:rPr>
          <w:rFonts w:ascii="Calibri" w:eastAsia="宋体" w:hAnsi="Calibri" w:cs="Times New Roman" w:hint="eastAsia"/>
          <w:szCs w:val="21"/>
        </w:rPr>
        <w:t>少</w:t>
      </w:r>
      <w:r>
        <w:rPr>
          <w:rFonts w:ascii="Calibri" w:eastAsia="宋体" w:hAnsi="Calibri" w:cs="Times New Roman" w:hint="eastAsia"/>
          <w:szCs w:val="21"/>
        </w:rPr>
        <w:t>年</w:t>
      </w:r>
      <w:r w:rsidR="00356873">
        <w:rPr>
          <w:rFonts w:ascii="Calibri" w:eastAsia="宋体" w:hAnsi="Calibri" w:cs="Times New Roman" w:hint="eastAsia"/>
          <w:szCs w:val="21"/>
        </w:rPr>
        <w:t>时候</w:t>
      </w:r>
      <w:r>
        <w:rPr>
          <w:rFonts w:ascii="Calibri" w:eastAsia="宋体" w:hAnsi="Calibri" w:cs="Times New Roman" w:hint="eastAsia"/>
          <w:szCs w:val="21"/>
        </w:rPr>
        <w:t>的同事</w:t>
      </w:r>
      <w:r w:rsidR="00C45ECF">
        <w:rPr>
          <w:rFonts w:ascii="Calibri" w:eastAsia="宋体" w:hAnsi="Calibri" w:cs="Times New Roman" w:hint="eastAsia"/>
          <w:szCs w:val="21"/>
        </w:rPr>
        <w:t>呢？</w:t>
      </w:r>
    </w:p>
    <w:p w:rsidR="00C45ECF" w:rsidRDefault="00C45ECF" w:rsidP="00A11A5A">
      <w:pPr>
        <w:spacing w:line="360" w:lineRule="auto"/>
        <w:rPr>
          <w:rFonts w:ascii="Calibri" w:eastAsia="宋体" w:hAnsi="Calibri" w:cs="Times New Roman"/>
          <w:szCs w:val="21"/>
        </w:rPr>
      </w:pPr>
      <w:r>
        <w:rPr>
          <w:rFonts w:ascii="Calibri" w:eastAsia="宋体" w:hAnsi="Calibri" w:cs="Times New Roman" w:hint="eastAsia"/>
          <w:szCs w:val="21"/>
        </w:rPr>
        <w:t>女：当然想</w:t>
      </w:r>
    </w:p>
    <w:p w:rsidR="007167D0" w:rsidRPr="007167D0" w:rsidRDefault="00361848" w:rsidP="00A11A5A">
      <w:pPr>
        <w:spacing w:line="360" w:lineRule="auto"/>
        <w:rPr>
          <w:rFonts w:ascii="Calibri" w:eastAsia="宋体" w:hAnsi="Calibri" w:cs="Times New Roman"/>
          <w:szCs w:val="21"/>
        </w:rPr>
      </w:pPr>
      <w:r>
        <w:rPr>
          <w:rFonts w:ascii="Calibri" w:eastAsia="宋体" w:hAnsi="Calibri" w:cs="Times New Roman" w:hint="eastAsia"/>
          <w:szCs w:val="21"/>
        </w:rPr>
        <w:lastRenderedPageBreak/>
        <w:t>男：接下来让我们</w:t>
      </w:r>
      <w:r w:rsidR="00C45ECF">
        <w:rPr>
          <w:rFonts w:ascii="Calibri" w:eastAsia="宋体" w:hAnsi="Calibri" w:cs="Times New Roman" w:hint="eastAsia"/>
          <w:szCs w:val="21"/>
        </w:rPr>
        <w:t>欣赏</w:t>
      </w:r>
      <w:r w:rsidR="00C45ECF" w:rsidRPr="00B53FF8">
        <w:rPr>
          <w:rFonts w:ascii="Calibri" w:eastAsia="宋体" w:hAnsi="Calibri" w:cs="Times New Roman" w:hint="eastAsia"/>
          <w:color w:val="FFC000"/>
          <w:szCs w:val="21"/>
        </w:rPr>
        <w:t>节目</w:t>
      </w:r>
      <w:r w:rsidR="00C45ECF" w:rsidRPr="00B53FF8">
        <w:rPr>
          <w:rFonts w:ascii="Calibri" w:eastAsia="宋体" w:hAnsi="Calibri" w:cs="Times New Roman" w:hint="eastAsia"/>
          <w:color w:val="FFC000"/>
          <w:szCs w:val="21"/>
        </w:rPr>
        <w:t>-</w:t>
      </w:r>
      <w:r w:rsidR="00C45ECF" w:rsidRPr="00B53FF8">
        <w:rPr>
          <w:rFonts w:ascii="Calibri" w:eastAsia="宋体" w:hAnsi="Calibri" w:cs="Times New Roman" w:hint="eastAsia"/>
          <w:color w:val="FFC000"/>
          <w:szCs w:val="21"/>
        </w:rPr>
        <w:t>小人舞</w:t>
      </w:r>
    </w:p>
    <w:p w:rsidR="007C34E2" w:rsidRDefault="007C34E2" w:rsidP="00773569">
      <w:pPr>
        <w:pStyle w:val="a0"/>
      </w:pPr>
      <w:r w:rsidRPr="00371C23">
        <w:rPr>
          <w:rFonts w:hint="eastAsia"/>
        </w:rPr>
        <w:t>抽一等奖（二名）</w:t>
      </w:r>
    </w:p>
    <w:p w:rsidR="00584BE3" w:rsidRPr="00584BE3" w:rsidRDefault="00584BE3" w:rsidP="00584BE3">
      <w:pPr>
        <w:spacing w:line="360" w:lineRule="auto"/>
        <w:rPr>
          <w:rFonts w:ascii="Calibri" w:eastAsia="宋体" w:hAnsi="Calibri" w:cs="Times New Roman"/>
          <w:szCs w:val="21"/>
        </w:rPr>
      </w:pPr>
      <w:r w:rsidRPr="00584BE3">
        <w:rPr>
          <w:rFonts w:ascii="Calibri" w:eastAsia="宋体" w:hAnsi="Calibri" w:cs="Times New Roman"/>
          <w:szCs w:val="21"/>
        </w:rPr>
        <w:t>女</w:t>
      </w:r>
      <w:r w:rsidRPr="00584BE3">
        <w:rPr>
          <w:rFonts w:ascii="Calibri" w:eastAsia="宋体" w:hAnsi="Calibri" w:cs="Times New Roman" w:hint="eastAsia"/>
          <w:szCs w:val="21"/>
        </w:rPr>
        <w:t>：</w:t>
      </w:r>
      <w:r w:rsidR="00B62916">
        <w:rPr>
          <w:rFonts w:ascii="Calibri" w:eastAsia="宋体" w:hAnsi="Calibri" w:cs="Times New Roman" w:hint="eastAsia"/>
          <w:szCs w:val="21"/>
        </w:rPr>
        <w:t>年</w:t>
      </w:r>
      <w:r w:rsidR="00EA04EF">
        <w:rPr>
          <w:rFonts w:ascii="Calibri" w:eastAsia="宋体" w:hAnsi="Calibri" w:cs="Times New Roman" w:hint="eastAsia"/>
          <w:szCs w:val="21"/>
        </w:rPr>
        <w:t>少</w:t>
      </w:r>
      <w:r w:rsidR="00B62916">
        <w:rPr>
          <w:rFonts w:ascii="Calibri" w:eastAsia="宋体" w:hAnsi="Calibri" w:cs="Times New Roman" w:hint="eastAsia"/>
          <w:szCs w:val="21"/>
        </w:rPr>
        <w:t>的交大思诺正是因为有了年</w:t>
      </w:r>
      <w:r w:rsidR="00B87EF9">
        <w:rPr>
          <w:rFonts w:ascii="Calibri" w:eastAsia="宋体" w:hAnsi="Calibri" w:cs="Times New Roman" w:hint="eastAsia"/>
          <w:szCs w:val="21"/>
        </w:rPr>
        <w:t>少</w:t>
      </w:r>
      <w:r w:rsidR="00B62916">
        <w:rPr>
          <w:rFonts w:ascii="Calibri" w:eastAsia="宋体" w:hAnsi="Calibri" w:cs="Times New Roman" w:hint="eastAsia"/>
          <w:szCs w:val="21"/>
        </w:rPr>
        <w:t>的同事们，才变得如此精彩！感谢小人舞的表演者，也感谢每一位思诺人</w:t>
      </w:r>
      <w:r w:rsidR="00EE0DF6">
        <w:rPr>
          <w:rFonts w:ascii="Calibri" w:eastAsia="宋体" w:hAnsi="Calibri" w:cs="Times New Roman" w:hint="eastAsia"/>
          <w:szCs w:val="21"/>
        </w:rPr>
        <w:t>。当然，感谢的话不可能只是说说而已</w:t>
      </w:r>
      <w:r w:rsidR="00EB59F9">
        <w:rPr>
          <w:rFonts w:ascii="Calibri" w:eastAsia="宋体" w:hAnsi="Calibri" w:cs="Times New Roman" w:hint="eastAsia"/>
          <w:szCs w:val="21"/>
        </w:rPr>
        <w:t>！</w:t>
      </w:r>
    </w:p>
    <w:p w:rsidR="00640C15" w:rsidRDefault="00584BE3" w:rsidP="00584BE3">
      <w:pPr>
        <w:spacing w:line="360" w:lineRule="auto"/>
        <w:rPr>
          <w:rFonts w:ascii="Calibri" w:eastAsia="宋体" w:hAnsi="Calibri" w:cs="Times New Roman"/>
          <w:szCs w:val="21"/>
        </w:rPr>
      </w:pPr>
      <w:r w:rsidRPr="00584BE3">
        <w:rPr>
          <w:rFonts w:ascii="Calibri" w:eastAsia="宋体" w:hAnsi="Calibri" w:cs="Times New Roman" w:hint="eastAsia"/>
          <w:szCs w:val="21"/>
        </w:rPr>
        <w:t>男：</w:t>
      </w:r>
      <w:r w:rsidR="00EE0DF6">
        <w:rPr>
          <w:rFonts w:ascii="Calibri" w:eastAsia="宋体" w:hAnsi="Calibri" w:cs="Times New Roman" w:hint="eastAsia"/>
          <w:szCs w:val="21"/>
        </w:rPr>
        <w:t>是的，</w:t>
      </w:r>
      <w:r w:rsidR="00F26BDA">
        <w:rPr>
          <w:rFonts w:ascii="Calibri" w:eastAsia="宋体" w:hAnsi="Calibri" w:cs="Times New Roman" w:hint="eastAsia"/>
          <w:szCs w:val="21"/>
        </w:rPr>
        <w:t>接下来让我们一起见证一等奖花落谁家</w:t>
      </w:r>
      <w:r w:rsidRPr="00584BE3">
        <w:rPr>
          <w:rFonts w:ascii="Calibri" w:eastAsia="宋体" w:hAnsi="Calibri" w:cs="Times New Roman" w:hint="eastAsia"/>
          <w:szCs w:val="21"/>
        </w:rPr>
        <w:t>！</w:t>
      </w:r>
    </w:p>
    <w:p w:rsidR="005742D6" w:rsidRDefault="005742D6" w:rsidP="00584BE3">
      <w:pPr>
        <w:spacing w:line="360" w:lineRule="auto"/>
        <w:rPr>
          <w:rFonts w:ascii="Calibri" w:eastAsia="宋体" w:hAnsi="Calibri" w:cs="Times New Roman"/>
          <w:b/>
          <w:szCs w:val="21"/>
        </w:rPr>
      </w:pPr>
      <w:r w:rsidRPr="005742D6">
        <w:rPr>
          <w:rFonts w:ascii="Calibri" w:eastAsia="宋体" w:hAnsi="Calibri" w:cs="Times New Roman" w:hint="eastAsia"/>
          <w:b/>
          <w:szCs w:val="21"/>
        </w:rPr>
        <w:t>（抽奖结束）</w:t>
      </w:r>
    </w:p>
    <w:p w:rsidR="005742D6" w:rsidRPr="00566809" w:rsidRDefault="00566809" w:rsidP="00584BE3">
      <w:pPr>
        <w:spacing w:line="360" w:lineRule="auto"/>
        <w:rPr>
          <w:rFonts w:ascii="Calibri" w:eastAsia="宋体" w:hAnsi="Calibri" w:cs="Times New Roman"/>
          <w:szCs w:val="21"/>
        </w:rPr>
      </w:pPr>
      <w:r>
        <w:rPr>
          <w:rFonts w:ascii="Calibri" w:eastAsia="宋体" w:hAnsi="Calibri" w:cs="Times New Roman" w:hint="eastAsia"/>
          <w:szCs w:val="21"/>
        </w:rPr>
        <w:t>男</w:t>
      </w:r>
      <w:r w:rsidR="005742D6">
        <w:rPr>
          <w:rFonts w:ascii="Calibri" w:eastAsia="宋体" w:hAnsi="Calibri" w:cs="Times New Roman" w:hint="eastAsia"/>
          <w:szCs w:val="21"/>
        </w:rPr>
        <w:t>：有请</w:t>
      </w:r>
      <w:r w:rsidR="005742D6" w:rsidRPr="002337AD">
        <w:rPr>
          <w:rFonts w:ascii="Calibri" w:eastAsia="宋体" w:hAnsi="Calibri" w:cs="Times New Roman" w:hint="eastAsia"/>
          <w:color w:val="FF0000"/>
          <w:szCs w:val="21"/>
        </w:rPr>
        <w:t>XX</w:t>
      </w:r>
      <w:r w:rsidR="005742D6">
        <w:rPr>
          <w:rFonts w:ascii="Calibri" w:eastAsia="宋体" w:hAnsi="Calibri" w:cs="Times New Roman" w:hint="eastAsia"/>
          <w:szCs w:val="21"/>
        </w:rPr>
        <w:t>领导为中奖的同事颁奖。</w:t>
      </w:r>
    </w:p>
    <w:p w:rsidR="00FE2474" w:rsidRDefault="00FE2474" w:rsidP="00FE2474">
      <w:pPr>
        <w:pStyle w:val="a"/>
      </w:pPr>
      <w:r>
        <w:rPr>
          <w:rFonts w:hint="eastAsia"/>
        </w:rPr>
        <w:t>你演我猜</w:t>
      </w:r>
    </w:p>
    <w:p w:rsidR="00FE2474" w:rsidRDefault="00FE2474" w:rsidP="00FE2474">
      <w:pPr>
        <w:spacing w:line="360" w:lineRule="auto"/>
        <w:rPr>
          <w:rFonts w:ascii="Calibri" w:eastAsia="宋体" w:hAnsi="Calibri" w:cs="Times New Roman"/>
          <w:szCs w:val="21"/>
        </w:rPr>
      </w:pPr>
      <w:r>
        <w:rPr>
          <w:rFonts w:ascii="Calibri" w:eastAsia="宋体" w:hAnsi="Calibri" w:cs="Times New Roman" w:hint="eastAsia"/>
          <w:szCs w:val="21"/>
        </w:rPr>
        <w:t>女：</w:t>
      </w:r>
      <w:r w:rsidR="00237F56">
        <w:rPr>
          <w:rFonts w:ascii="Calibri" w:eastAsia="宋体" w:hAnsi="Calibri" w:cs="Times New Roman" w:hint="eastAsia"/>
          <w:szCs w:val="21"/>
        </w:rPr>
        <w:t>看来</w:t>
      </w:r>
      <w:r w:rsidR="00E062A7">
        <w:rPr>
          <w:rFonts w:ascii="Calibri" w:eastAsia="宋体" w:hAnsi="Calibri" w:cs="Times New Roman" w:hint="eastAsia"/>
          <w:szCs w:val="21"/>
        </w:rPr>
        <w:t>现在场上</w:t>
      </w:r>
      <w:r w:rsidR="00237F56">
        <w:rPr>
          <w:rFonts w:ascii="Calibri" w:eastAsia="宋体" w:hAnsi="Calibri" w:cs="Times New Roman" w:hint="eastAsia"/>
          <w:szCs w:val="21"/>
        </w:rPr>
        <w:t>就属</w:t>
      </w:r>
      <w:r w:rsidR="00E062A7">
        <w:rPr>
          <w:rFonts w:ascii="Calibri" w:eastAsia="宋体" w:hAnsi="Calibri" w:cs="Times New Roman" w:hint="eastAsia"/>
          <w:szCs w:val="21"/>
        </w:rPr>
        <w:t>X</w:t>
      </w:r>
      <w:r w:rsidR="00237F56">
        <w:rPr>
          <w:rFonts w:ascii="Calibri" w:eastAsia="宋体" w:hAnsi="Calibri" w:cs="Times New Roman" w:hint="eastAsia"/>
          <w:szCs w:val="21"/>
        </w:rPr>
        <w:t>组的燃料最多了，想不想翻盘呢？当然要为大家提供翻盘的机会。</w:t>
      </w:r>
    </w:p>
    <w:p w:rsidR="00FE2474" w:rsidRDefault="00FE2474" w:rsidP="008D5D0B">
      <w:pPr>
        <w:spacing w:line="360" w:lineRule="auto"/>
        <w:rPr>
          <w:rFonts w:ascii="Calibri" w:eastAsia="宋体" w:hAnsi="Calibri" w:cs="Times New Roman"/>
          <w:szCs w:val="21"/>
        </w:rPr>
      </w:pPr>
      <w:r>
        <w:rPr>
          <w:rFonts w:ascii="Calibri" w:eastAsia="宋体" w:hAnsi="Calibri" w:cs="Times New Roman" w:hint="eastAsia"/>
          <w:szCs w:val="21"/>
        </w:rPr>
        <w:t>男：</w:t>
      </w:r>
      <w:r w:rsidR="008D5D0B">
        <w:rPr>
          <w:rFonts w:ascii="Calibri" w:eastAsia="宋体" w:hAnsi="Calibri" w:cs="Times New Roman" w:hint="eastAsia"/>
          <w:szCs w:val="21"/>
        </w:rPr>
        <w:t>接下来我们进行最后的游戏你演我猜</w:t>
      </w:r>
      <w:r>
        <w:rPr>
          <w:rFonts w:ascii="Calibri" w:eastAsia="宋体" w:hAnsi="Calibri" w:cs="Times New Roman" w:hint="eastAsia"/>
          <w:szCs w:val="21"/>
        </w:rPr>
        <w:t>！</w:t>
      </w:r>
      <w:r w:rsidR="0035605F">
        <w:rPr>
          <w:rFonts w:ascii="Calibri" w:eastAsia="宋体" w:hAnsi="Calibri" w:cs="Times New Roman" w:hint="eastAsia"/>
          <w:szCs w:val="21"/>
        </w:rPr>
        <w:t>有请我们的场务来为大家演示</w:t>
      </w:r>
      <w:r>
        <w:rPr>
          <w:rFonts w:ascii="Calibri" w:eastAsia="宋体" w:hAnsi="Calibri" w:cs="Times New Roman" w:hint="eastAsia"/>
          <w:szCs w:val="21"/>
        </w:rPr>
        <w:t>。</w:t>
      </w:r>
      <w:r>
        <w:rPr>
          <w:rFonts w:ascii="Calibri" w:eastAsia="宋体" w:hAnsi="Calibri" w:cs="Times New Roman"/>
          <w:szCs w:val="21"/>
        </w:rPr>
        <w:t xml:space="preserve"> </w:t>
      </w:r>
    </w:p>
    <w:p w:rsidR="00FE2474" w:rsidRDefault="00FE2474" w:rsidP="00FE2474">
      <w:pPr>
        <w:spacing w:line="360" w:lineRule="auto"/>
        <w:rPr>
          <w:rFonts w:ascii="Calibri" w:eastAsia="宋体" w:hAnsi="Calibri" w:cs="Times New Roman"/>
          <w:szCs w:val="21"/>
        </w:rPr>
      </w:pPr>
      <w:r w:rsidRPr="00691541">
        <w:rPr>
          <w:rFonts w:ascii="Calibri" w:eastAsia="宋体" w:hAnsi="Calibri" w:cs="Times New Roman" w:hint="eastAsia"/>
          <w:b/>
          <w:szCs w:val="21"/>
        </w:rPr>
        <w:t>（演示完毕）</w:t>
      </w:r>
    </w:p>
    <w:p w:rsidR="00FE2474" w:rsidRPr="00A3100C" w:rsidRDefault="00FE2474" w:rsidP="00FE2474">
      <w:pPr>
        <w:spacing w:line="360" w:lineRule="auto"/>
        <w:rPr>
          <w:rFonts w:ascii="Calibri" w:eastAsia="宋体" w:hAnsi="Calibri" w:cs="Times New Roman"/>
          <w:szCs w:val="21"/>
        </w:rPr>
      </w:pPr>
      <w:r>
        <w:rPr>
          <w:rFonts w:ascii="Calibri" w:eastAsia="宋体" w:hAnsi="Calibri" w:cs="Times New Roman" w:hint="eastAsia"/>
          <w:szCs w:val="21"/>
        </w:rPr>
        <w:t>女：</w:t>
      </w:r>
      <w:r w:rsidR="00311E4A">
        <w:rPr>
          <w:rFonts w:ascii="Calibri" w:eastAsia="宋体" w:hAnsi="Calibri" w:cs="Times New Roman" w:hint="eastAsia"/>
          <w:szCs w:val="21"/>
        </w:rPr>
        <w:t>这一轮的游戏可以押注，我们最少押一罐，最多押五罐，如果你对你们的默契比较自信，可以押</w:t>
      </w:r>
      <w:r w:rsidR="00311E4A">
        <w:rPr>
          <w:rFonts w:ascii="Calibri" w:eastAsia="宋体" w:hAnsi="Calibri" w:cs="Times New Roman" w:hint="eastAsia"/>
          <w:szCs w:val="21"/>
        </w:rPr>
        <w:t>5</w:t>
      </w:r>
      <w:r w:rsidR="00311E4A">
        <w:rPr>
          <w:rFonts w:ascii="Calibri" w:eastAsia="宋体" w:hAnsi="Calibri" w:cs="Times New Roman" w:hint="eastAsia"/>
          <w:szCs w:val="21"/>
        </w:rPr>
        <w:t>罐，一把就可以翻盘</w:t>
      </w:r>
      <w:r w:rsidR="005C3F5F">
        <w:rPr>
          <w:rFonts w:ascii="Calibri" w:eastAsia="宋体" w:hAnsi="Calibri" w:cs="Times New Roman" w:hint="eastAsia"/>
          <w:szCs w:val="21"/>
        </w:rPr>
        <w:t>呦</w:t>
      </w:r>
      <w:r>
        <w:rPr>
          <w:rFonts w:ascii="Calibri" w:eastAsia="宋体" w:hAnsi="Calibri" w:cs="Times New Roman" w:hint="eastAsia"/>
          <w:szCs w:val="21"/>
        </w:rPr>
        <w:t>！</w:t>
      </w:r>
    </w:p>
    <w:p w:rsidR="007C34E2" w:rsidRPr="00371C23" w:rsidRDefault="007C34E2" w:rsidP="00DD111D">
      <w:pPr>
        <w:pStyle w:val="a0"/>
      </w:pPr>
      <w:r w:rsidRPr="00371C23">
        <w:rPr>
          <w:rFonts w:hint="eastAsia"/>
        </w:rPr>
        <w:t>抽特等奖（一名）</w:t>
      </w:r>
    </w:p>
    <w:p w:rsidR="00584BE3" w:rsidRPr="00584BE3" w:rsidRDefault="00584BE3" w:rsidP="00584BE3">
      <w:pPr>
        <w:spacing w:line="360" w:lineRule="auto"/>
        <w:rPr>
          <w:rFonts w:ascii="Calibri" w:eastAsia="宋体" w:hAnsi="Calibri" w:cs="Times New Roman"/>
          <w:szCs w:val="21"/>
        </w:rPr>
      </w:pPr>
      <w:r w:rsidRPr="00584BE3">
        <w:rPr>
          <w:rFonts w:ascii="Calibri" w:eastAsia="宋体" w:hAnsi="Calibri" w:cs="Times New Roman" w:hint="eastAsia"/>
          <w:szCs w:val="21"/>
        </w:rPr>
        <w:t>女：</w:t>
      </w:r>
      <w:r w:rsidR="00281DA5">
        <w:rPr>
          <w:rFonts w:ascii="Calibri" w:eastAsia="宋体" w:hAnsi="Calibri" w:cs="Times New Roman" w:hint="eastAsia"/>
          <w:szCs w:val="21"/>
        </w:rPr>
        <w:t>我们的游戏比拼已经尘埃落定，</w:t>
      </w:r>
      <w:r w:rsidR="004919A3">
        <w:rPr>
          <w:rFonts w:ascii="Calibri" w:eastAsia="宋体" w:hAnsi="Calibri" w:cs="Times New Roman" w:hint="eastAsia"/>
          <w:szCs w:val="21"/>
        </w:rPr>
        <w:t>但是我们今天最终的幸运儿还未诞生</w:t>
      </w:r>
      <w:r w:rsidRPr="00584BE3">
        <w:rPr>
          <w:rFonts w:ascii="Calibri" w:eastAsia="宋体" w:hAnsi="Calibri" w:cs="Times New Roman" w:hint="eastAsia"/>
          <w:szCs w:val="21"/>
        </w:rPr>
        <w:t>。</w:t>
      </w:r>
    </w:p>
    <w:p w:rsidR="00E740B9" w:rsidRDefault="00584BE3" w:rsidP="00584BE3">
      <w:pPr>
        <w:spacing w:line="360" w:lineRule="auto"/>
        <w:rPr>
          <w:rFonts w:ascii="Calibri" w:eastAsia="宋体" w:hAnsi="Calibri" w:cs="Times New Roman" w:hint="eastAsia"/>
          <w:szCs w:val="21"/>
        </w:rPr>
      </w:pPr>
      <w:r w:rsidRPr="00584BE3">
        <w:rPr>
          <w:rFonts w:ascii="Calibri" w:eastAsia="宋体" w:hAnsi="Calibri" w:cs="Times New Roman" w:hint="eastAsia"/>
          <w:szCs w:val="21"/>
        </w:rPr>
        <w:t>男：</w:t>
      </w:r>
      <w:r w:rsidR="00E740B9">
        <w:rPr>
          <w:rFonts w:ascii="Calibri" w:eastAsia="宋体" w:hAnsi="Calibri" w:cs="Times New Roman" w:hint="eastAsia"/>
          <w:szCs w:val="21"/>
        </w:rPr>
        <w:t>那接下来，就抽取我们今天最终的幸运儿吧！</w:t>
      </w:r>
    </w:p>
    <w:p w:rsidR="00584BE3" w:rsidRPr="00E740B9" w:rsidRDefault="00E740B9" w:rsidP="00584BE3">
      <w:pPr>
        <w:spacing w:line="360" w:lineRule="auto"/>
        <w:rPr>
          <w:rFonts w:ascii="Calibri" w:eastAsia="宋体" w:hAnsi="Calibri" w:cs="Times New Roman"/>
          <w:b/>
          <w:szCs w:val="21"/>
        </w:rPr>
      </w:pPr>
      <w:r w:rsidRPr="00E740B9">
        <w:rPr>
          <w:rFonts w:ascii="Calibri" w:eastAsia="宋体" w:hAnsi="Calibri" w:cs="Times New Roman" w:hint="eastAsia"/>
          <w:b/>
          <w:szCs w:val="21"/>
        </w:rPr>
        <w:t>（抽奖完毕）</w:t>
      </w:r>
      <w:r w:rsidRPr="00E740B9">
        <w:rPr>
          <w:rFonts w:ascii="Calibri" w:eastAsia="宋体" w:hAnsi="Calibri" w:cs="Times New Roman"/>
          <w:b/>
          <w:szCs w:val="21"/>
        </w:rPr>
        <w:t xml:space="preserve"> </w:t>
      </w:r>
    </w:p>
    <w:p w:rsidR="002E0806" w:rsidRDefault="00E740B9" w:rsidP="002E0806">
      <w:pPr>
        <w:spacing w:line="360" w:lineRule="auto"/>
        <w:rPr>
          <w:rFonts w:ascii="Calibri" w:eastAsia="宋体" w:hAnsi="Calibri" w:cs="Times New Roman" w:hint="eastAsia"/>
          <w:szCs w:val="21"/>
        </w:rPr>
      </w:pPr>
      <w:r>
        <w:rPr>
          <w:rFonts w:ascii="Calibri" w:eastAsia="宋体" w:hAnsi="Calibri" w:cs="Times New Roman" w:hint="eastAsia"/>
          <w:szCs w:val="21"/>
        </w:rPr>
        <w:t>女</w:t>
      </w:r>
      <w:r w:rsidR="002E0806">
        <w:rPr>
          <w:rFonts w:ascii="Calibri" w:eastAsia="宋体" w:hAnsi="Calibri" w:cs="Times New Roman" w:hint="eastAsia"/>
          <w:szCs w:val="21"/>
        </w:rPr>
        <w:t>：有请</w:t>
      </w:r>
      <w:r w:rsidR="002E0806" w:rsidRPr="002337AD">
        <w:rPr>
          <w:rFonts w:ascii="Calibri" w:eastAsia="宋体" w:hAnsi="Calibri" w:cs="Times New Roman" w:hint="eastAsia"/>
          <w:color w:val="FF0000"/>
          <w:szCs w:val="21"/>
        </w:rPr>
        <w:t>XX</w:t>
      </w:r>
      <w:r w:rsidR="002E0806">
        <w:rPr>
          <w:rFonts w:ascii="Calibri" w:eastAsia="宋体" w:hAnsi="Calibri" w:cs="Times New Roman" w:hint="eastAsia"/>
          <w:szCs w:val="21"/>
        </w:rPr>
        <w:t>领导为中奖的同事颁奖。</w:t>
      </w:r>
    </w:p>
    <w:p w:rsidR="00263752" w:rsidRDefault="00263752" w:rsidP="00263752">
      <w:pPr>
        <w:pStyle w:val="1"/>
        <w:rPr>
          <w:rFonts w:hint="eastAsia"/>
        </w:rPr>
      </w:pPr>
      <w:r>
        <w:rPr>
          <w:rFonts w:hint="eastAsia"/>
        </w:rPr>
        <w:t>分战利品（领导监督）</w:t>
      </w:r>
    </w:p>
    <w:p w:rsidR="000569C9" w:rsidRDefault="000569C9" w:rsidP="00263752">
      <w:pPr>
        <w:rPr>
          <w:rFonts w:hint="eastAsia"/>
        </w:rPr>
      </w:pPr>
      <w:r>
        <w:rPr>
          <w:rFonts w:hint="eastAsia"/>
        </w:rPr>
        <w:t>男：抽完我们的今天的幸运儿，我觉得是时候解决我们每组的战利品了。</w:t>
      </w:r>
    </w:p>
    <w:p w:rsidR="000569C9" w:rsidRDefault="000569C9" w:rsidP="00263752">
      <w:pPr>
        <w:rPr>
          <w:rFonts w:hint="eastAsia"/>
        </w:rPr>
      </w:pPr>
      <w:r>
        <w:rPr>
          <w:rFonts w:hint="eastAsia"/>
        </w:rPr>
        <w:t>女：有请我们的组长，上台领取战利品。</w:t>
      </w:r>
    </w:p>
    <w:p w:rsidR="00263752" w:rsidRDefault="000569C9" w:rsidP="00263752">
      <w:pPr>
        <w:rPr>
          <w:rFonts w:hint="eastAsia"/>
        </w:rPr>
      </w:pPr>
      <w:r>
        <w:rPr>
          <w:rFonts w:hint="eastAsia"/>
        </w:rPr>
        <w:t>男：</w:t>
      </w:r>
      <w:r w:rsidR="005252FC">
        <w:rPr>
          <w:rFonts w:hint="eastAsia"/>
        </w:rPr>
        <w:t>把你们的战利品举高，向大家</w:t>
      </w:r>
      <w:r w:rsidR="00602F89">
        <w:rPr>
          <w:rFonts w:hint="eastAsia"/>
        </w:rPr>
        <w:t>展示</w:t>
      </w:r>
      <w:r w:rsidR="00C872FA">
        <w:rPr>
          <w:rFonts w:hint="eastAsia"/>
        </w:rPr>
        <w:t>一下。</w:t>
      </w:r>
      <w:r w:rsidR="00C13B1F">
        <w:rPr>
          <w:rFonts w:hint="eastAsia"/>
        </w:rPr>
        <w:t>好的，可以了。</w:t>
      </w:r>
    </w:p>
    <w:p w:rsidR="0044120A" w:rsidRDefault="0044120A" w:rsidP="00263752">
      <w:pPr>
        <w:rPr>
          <w:rFonts w:hint="eastAsia"/>
        </w:rPr>
      </w:pPr>
      <w:r>
        <w:rPr>
          <w:rFonts w:hint="eastAsia"/>
        </w:rPr>
        <w:t>女：我们的战利品有两种分配方式：第一种就是各组组员平</w:t>
      </w:r>
      <w:r w:rsidR="00701FF5">
        <w:rPr>
          <w:rFonts w:hint="eastAsia"/>
        </w:rPr>
        <w:t>分，第二种就是组长一个人解决。</w:t>
      </w:r>
    </w:p>
    <w:p w:rsidR="00185725" w:rsidRPr="00263752" w:rsidRDefault="00854891" w:rsidP="00263752">
      <w:r>
        <w:rPr>
          <w:rFonts w:hint="eastAsia"/>
        </w:rPr>
        <w:t>男：好的，我们的组长可以带着我们的战利品回到座位</w:t>
      </w:r>
      <w:r w:rsidR="00185725">
        <w:rPr>
          <w:rFonts w:hint="eastAsia"/>
        </w:rPr>
        <w:t>了。</w:t>
      </w:r>
      <w:r w:rsidR="00F643AC">
        <w:rPr>
          <w:rFonts w:hint="eastAsia"/>
        </w:rPr>
        <w:t>也请我们的领导组监督</w:t>
      </w:r>
      <w:r w:rsidR="00BF2E98">
        <w:rPr>
          <w:rFonts w:hint="eastAsia"/>
        </w:rPr>
        <w:t>每组战利品的消耗情况</w:t>
      </w:r>
      <w:bookmarkStart w:id="0" w:name="_GoBack"/>
      <w:bookmarkEnd w:id="0"/>
      <w:r w:rsidR="00F643AC">
        <w:rPr>
          <w:rFonts w:hint="eastAsia"/>
        </w:rPr>
        <w:t>！</w:t>
      </w:r>
    </w:p>
    <w:p w:rsidR="001252AA" w:rsidRDefault="001252AA">
      <w:pPr>
        <w:widowControl/>
        <w:jc w:val="left"/>
        <w:rPr>
          <w:rFonts w:asciiTheme="minorEastAsia" w:hAnsiTheme="minorEastAsia"/>
          <w:szCs w:val="21"/>
        </w:rPr>
      </w:pPr>
      <w:r>
        <w:rPr>
          <w:rFonts w:asciiTheme="minorEastAsia" w:hAnsiTheme="minorEastAsia"/>
          <w:szCs w:val="21"/>
        </w:rPr>
        <w:br w:type="page"/>
      </w:r>
    </w:p>
    <w:p w:rsidR="00CF7CA7" w:rsidRPr="001252AA" w:rsidRDefault="00E731B8" w:rsidP="00B50C7A">
      <w:pPr>
        <w:pStyle w:val="1"/>
      </w:pPr>
      <w:r>
        <w:rPr>
          <w:rFonts w:hint="eastAsia"/>
        </w:rPr>
        <w:lastRenderedPageBreak/>
        <w:t>结束语</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男：</w:t>
      </w:r>
      <w:r w:rsidRPr="001252AA">
        <w:rPr>
          <w:rFonts w:ascii="宋体" w:eastAsia="宋体" w:hAnsi="宋体" w:cs="Arial"/>
          <w:kern w:val="0"/>
          <w:szCs w:val="21"/>
        </w:rPr>
        <w:t>快乐的时光总是那么短暂，</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女：</w:t>
      </w:r>
      <w:r w:rsidRPr="001252AA">
        <w:rPr>
          <w:rFonts w:ascii="宋体" w:eastAsia="宋体" w:hAnsi="宋体" w:cs="Arial"/>
          <w:kern w:val="0"/>
          <w:szCs w:val="21"/>
        </w:rPr>
        <w:t>团聚的日子特别让人感动，</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男：</w:t>
      </w:r>
      <w:r w:rsidRPr="001252AA">
        <w:rPr>
          <w:rFonts w:ascii="宋体" w:eastAsia="宋体" w:hAnsi="宋体" w:cs="Arial"/>
          <w:kern w:val="0"/>
          <w:szCs w:val="21"/>
        </w:rPr>
        <w:t>今天我们欢歌笑语，我们畅想未来，</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女：</w:t>
      </w:r>
      <w:r w:rsidRPr="001252AA">
        <w:rPr>
          <w:rFonts w:ascii="宋体" w:eastAsia="宋体" w:hAnsi="宋体" w:cs="Arial"/>
          <w:kern w:val="0"/>
          <w:szCs w:val="21"/>
        </w:rPr>
        <w:t>让我们记住今天，让我们期待明天。</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男：</w:t>
      </w:r>
      <w:r w:rsidRPr="001252AA">
        <w:rPr>
          <w:rFonts w:ascii="宋体" w:eastAsia="宋体" w:hAnsi="宋体" w:cs="Arial"/>
          <w:kern w:val="0"/>
          <w:szCs w:val="21"/>
        </w:rPr>
        <w:t>现在我宣布：</w:t>
      </w:r>
    </w:p>
    <w:p w:rsidR="001252AA" w:rsidRPr="001252AA" w:rsidRDefault="001252AA" w:rsidP="001252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Arial"/>
          <w:kern w:val="0"/>
          <w:szCs w:val="21"/>
        </w:rPr>
      </w:pPr>
      <w:r w:rsidRPr="001252AA">
        <w:rPr>
          <w:rFonts w:ascii="宋体" w:eastAsia="宋体" w:hAnsi="宋体" w:cs="Arial"/>
          <w:b/>
          <w:kern w:val="0"/>
          <w:szCs w:val="21"/>
        </w:rPr>
        <w:t>合：</w:t>
      </w:r>
      <w:r w:rsidR="00E870FE">
        <w:rPr>
          <w:rFonts w:ascii="宋体" w:eastAsia="宋体" w:hAnsi="宋体" w:cs="Arial" w:hint="eastAsia"/>
          <w:kern w:val="0"/>
          <w:szCs w:val="21"/>
        </w:rPr>
        <w:t>2020</w:t>
      </w:r>
      <w:r w:rsidR="00742AE7">
        <w:rPr>
          <w:rFonts w:ascii="宋体" w:eastAsia="宋体" w:hAnsi="宋体" w:cs="Arial" w:hint="eastAsia"/>
          <w:kern w:val="0"/>
          <w:szCs w:val="21"/>
        </w:rPr>
        <w:t>交大</w:t>
      </w:r>
      <w:r w:rsidR="00E870FE">
        <w:rPr>
          <w:rFonts w:ascii="宋体" w:eastAsia="宋体" w:hAnsi="宋体" w:cs="Arial" w:hint="eastAsia"/>
          <w:kern w:val="0"/>
          <w:szCs w:val="21"/>
        </w:rPr>
        <w:t>思诺西安分公司年会</w:t>
      </w:r>
      <w:r w:rsidR="001E0D36">
        <w:rPr>
          <w:rFonts w:ascii="宋体" w:eastAsia="宋体" w:hAnsi="宋体" w:cs="Arial" w:hint="eastAsia"/>
          <w:kern w:val="0"/>
          <w:szCs w:val="21"/>
        </w:rPr>
        <w:t>节目与互动环节</w:t>
      </w:r>
      <w:r w:rsidR="00E870FE">
        <w:rPr>
          <w:rFonts w:ascii="宋体" w:eastAsia="宋体" w:hAnsi="宋体" w:cs="Arial" w:hint="eastAsia"/>
          <w:kern w:val="0"/>
          <w:szCs w:val="21"/>
        </w:rPr>
        <w:t>，</w:t>
      </w:r>
      <w:r w:rsidRPr="001252AA">
        <w:rPr>
          <w:rFonts w:ascii="宋体" w:eastAsia="宋体" w:hAnsi="宋体" w:cs="Arial"/>
          <w:kern w:val="0"/>
          <w:szCs w:val="21"/>
        </w:rPr>
        <w:t>到此结束</w:t>
      </w:r>
    </w:p>
    <w:p w:rsidR="001252AA" w:rsidRDefault="001252AA">
      <w:pPr>
        <w:rPr>
          <w:rFonts w:ascii="宋体" w:eastAsia="宋体" w:hAnsi="宋体" w:cs="宋体"/>
          <w:kern w:val="0"/>
          <w:szCs w:val="21"/>
        </w:rPr>
      </w:pPr>
      <w:r w:rsidRPr="001252AA">
        <w:rPr>
          <w:rFonts w:ascii="宋体" w:eastAsia="宋体" w:hAnsi="宋体" w:cs="宋体"/>
          <w:b/>
          <w:kern w:val="0"/>
          <w:szCs w:val="21"/>
        </w:rPr>
        <w:t>女：</w:t>
      </w:r>
      <w:r w:rsidR="0072042B">
        <w:rPr>
          <w:rFonts w:ascii="宋体" w:eastAsia="宋体" w:hAnsi="宋体" w:cs="宋体" w:hint="eastAsia"/>
          <w:kern w:val="0"/>
          <w:szCs w:val="21"/>
        </w:rPr>
        <w:t>接下来有请X总致祝酒词</w:t>
      </w:r>
    </w:p>
    <w:p w:rsidR="00FB396F" w:rsidRDefault="00FB396F" w:rsidP="00FB396F">
      <w:pPr>
        <w:pStyle w:val="1"/>
      </w:pPr>
      <w:r>
        <w:rPr>
          <w:rFonts w:hint="eastAsia"/>
        </w:rPr>
        <w:t>问题记录</w:t>
      </w:r>
    </w:p>
    <w:p w:rsidR="002E5223" w:rsidRDefault="002E5223" w:rsidP="00FB396F">
      <w:pPr>
        <w:pStyle w:val="a7"/>
        <w:numPr>
          <w:ilvl w:val="0"/>
          <w:numId w:val="13"/>
        </w:numPr>
        <w:ind w:firstLineChars="0"/>
      </w:pPr>
      <w:r>
        <w:rPr>
          <w:rFonts w:hint="eastAsia"/>
        </w:rPr>
        <w:t>开场前</w:t>
      </w:r>
      <w:r>
        <w:rPr>
          <w:rFonts w:hint="eastAsia"/>
        </w:rPr>
        <w:t>5</w:t>
      </w:r>
      <w:r>
        <w:rPr>
          <w:rFonts w:hint="eastAsia"/>
        </w:rPr>
        <w:t>分钟，</w:t>
      </w:r>
      <w:r>
        <w:rPr>
          <w:rFonts w:hint="eastAsia"/>
        </w:rPr>
        <w:t>1</w:t>
      </w:r>
      <w:r>
        <w:rPr>
          <w:rFonts w:hint="eastAsia"/>
        </w:rPr>
        <w:t>分钟提醒大家年会即将开始，请大家签到</w:t>
      </w:r>
    </w:p>
    <w:p w:rsidR="00837F26" w:rsidRDefault="00837F26" w:rsidP="00FB396F">
      <w:pPr>
        <w:pStyle w:val="a7"/>
        <w:numPr>
          <w:ilvl w:val="0"/>
          <w:numId w:val="13"/>
        </w:numPr>
        <w:ind w:firstLineChars="0"/>
        <w:rPr>
          <w:rFonts w:hint="eastAsia"/>
        </w:rPr>
      </w:pPr>
      <w:r>
        <w:rPr>
          <w:rFonts w:hint="eastAsia"/>
        </w:rPr>
        <w:t>组长选不出来时使用击鼓传花</w:t>
      </w:r>
    </w:p>
    <w:p w:rsidR="00442363" w:rsidRDefault="00442363" w:rsidP="00FB396F">
      <w:pPr>
        <w:pStyle w:val="a7"/>
        <w:numPr>
          <w:ilvl w:val="0"/>
          <w:numId w:val="13"/>
        </w:numPr>
        <w:ind w:firstLineChars="0"/>
        <w:rPr>
          <w:rFonts w:hint="eastAsia"/>
        </w:rPr>
      </w:pPr>
      <w:r>
        <w:rPr>
          <w:rFonts w:hint="eastAsia"/>
        </w:rPr>
        <w:t>参加年会的领导和致辞的领导。</w:t>
      </w:r>
    </w:p>
    <w:p w:rsidR="006426D3" w:rsidRDefault="006426D3" w:rsidP="00FB396F">
      <w:pPr>
        <w:pStyle w:val="a7"/>
        <w:numPr>
          <w:ilvl w:val="0"/>
          <w:numId w:val="13"/>
        </w:numPr>
        <w:ind w:firstLineChars="0"/>
        <w:rPr>
          <w:rFonts w:hint="eastAsia"/>
        </w:rPr>
      </w:pPr>
      <w:r>
        <w:rPr>
          <w:rFonts w:hint="eastAsia"/>
        </w:rPr>
        <w:t>颁奖的奖项和发言代表。</w:t>
      </w:r>
    </w:p>
    <w:p w:rsidR="009147D4" w:rsidRDefault="009147D4" w:rsidP="00FB396F">
      <w:pPr>
        <w:pStyle w:val="a7"/>
        <w:numPr>
          <w:ilvl w:val="0"/>
          <w:numId w:val="13"/>
        </w:numPr>
        <w:ind w:firstLineChars="0"/>
        <w:rPr>
          <w:rFonts w:hint="eastAsia"/>
        </w:rPr>
      </w:pPr>
      <w:r>
        <w:rPr>
          <w:rFonts w:hint="eastAsia"/>
        </w:rPr>
        <w:t>撕报纸的玩法？</w:t>
      </w:r>
    </w:p>
    <w:p w:rsidR="00473624" w:rsidRPr="00FB396F" w:rsidRDefault="00473624" w:rsidP="00FB396F">
      <w:pPr>
        <w:pStyle w:val="a7"/>
        <w:numPr>
          <w:ilvl w:val="0"/>
          <w:numId w:val="13"/>
        </w:numPr>
        <w:ind w:firstLineChars="0"/>
      </w:pPr>
      <w:r>
        <w:rPr>
          <w:rFonts w:hint="eastAsia"/>
        </w:rPr>
        <w:t>试一下你演我猜</w:t>
      </w:r>
    </w:p>
    <w:sectPr w:rsidR="00473624" w:rsidRPr="00FB3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E79" w:rsidRDefault="00763E79" w:rsidP="00681EBE">
      <w:r>
        <w:separator/>
      </w:r>
    </w:p>
  </w:endnote>
  <w:endnote w:type="continuationSeparator" w:id="0">
    <w:p w:rsidR="00763E79" w:rsidRDefault="00763E79" w:rsidP="0068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E79" w:rsidRDefault="00763E79" w:rsidP="00681EBE">
      <w:r>
        <w:separator/>
      </w:r>
    </w:p>
  </w:footnote>
  <w:footnote w:type="continuationSeparator" w:id="0">
    <w:p w:rsidR="00763E79" w:rsidRDefault="00763E79" w:rsidP="00681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5DC7"/>
    <w:multiLevelType w:val="hybridMultilevel"/>
    <w:tmpl w:val="20A26FD2"/>
    <w:lvl w:ilvl="0" w:tplc="B84C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C610CB"/>
    <w:multiLevelType w:val="hybridMultilevel"/>
    <w:tmpl w:val="DF823C3E"/>
    <w:lvl w:ilvl="0" w:tplc="7DA6DD5E">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16770"/>
    <w:multiLevelType w:val="hybridMultilevel"/>
    <w:tmpl w:val="80F84DE8"/>
    <w:lvl w:ilvl="0" w:tplc="D5326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E117F6"/>
    <w:multiLevelType w:val="hybridMultilevel"/>
    <w:tmpl w:val="FDAEBF4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653A05"/>
    <w:multiLevelType w:val="hybridMultilevel"/>
    <w:tmpl w:val="483C7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6C4BFA9"/>
    <w:multiLevelType w:val="singleLevel"/>
    <w:tmpl w:val="36C4BFA9"/>
    <w:lvl w:ilvl="0">
      <w:start w:val="1"/>
      <w:numFmt w:val="chineseCounting"/>
      <w:suff w:val="nothing"/>
      <w:lvlText w:val="%1．"/>
      <w:lvlJc w:val="left"/>
      <w:rPr>
        <w:rFonts w:hint="eastAsia"/>
      </w:rPr>
    </w:lvl>
  </w:abstractNum>
  <w:abstractNum w:abstractNumId="6">
    <w:nsid w:val="3BDB0D1D"/>
    <w:multiLevelType w:val="hybridMultilevel"/>
    <w:tmpl w:val="EB34ACA6"/>
    <w:lvl w:ilvl="0" w:tplc="0D889D6C">
      <w:start w:val="1"/>
      <w:numFmt w:val="chineseCountingThousand"/>
      <w:pStyle w:val="a"/>
      <w:lvlText w:val="游戏%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081896"/>
    <w:multiLevelType w:val="hybridMultilevel"/>
    <w:tmpl w:val="6E8A220E"/>
    <w:lvl w:ilvl="0" w:tplc="489C02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C0871E8"/>
    <w:multiLevelType w:val="hybridMultilevel"/>
    <w:tmpl w:val="20EC71B2"/>
    <w:lvl w:ilvl="0" w:tplc="B1FEE506">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0F01A3"/>
    <w:multiLevelType w:val="hybridMultilevel"/>
    <w:tmpl w:val="0756D910"/>
    <w:lvl w:ilvl="0" w:tplc="F9BC3640">
      <w:start w:val="1"/>
      <w:numFmt w:val="chineseCountingThousand"/>
      <w:pStyle w:val="a0"/>
      <w:lvlText w:val="抽奖%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3D1DCA"/>
    <w:multiLevelType w:val="hybridMultilevel"/>
    <w:tmpl w:val="0FC8B0D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0502BA"/>
    <w:multiLevelType w:val="hybridMultilevel"/>
    <w:tmpl w:val="6D0002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553506"/>
    <w:multiLevelType w:val="hybridMultilevel"/>
    <w:tmpl w:val="E2C0A4E0"/>
    <w:lvl w:ilvl="0" w:tplc="DB5A8864">
      <w:start w:val="1"/>
      <w:numFmt w:val="chineseCountingThousand"/>
      <w:pStyle w:val="3"/>
      <w:lvlText w:val="互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8"/>
  </w:num>
  <w:num w:numId="4">
    <w:abstractNumId w:val="1"/>
  </w:num>
  <w:num w:numId="5">
    <w:abstractNumId w:val="0"/>
  </w:num>
  <w:num w:numId="6">
    <w:abstractNumId w:val="11"/>
  </w:num>
  <w:num w:numId="7">
    <w:abstractNumId w:val="12"/>
  </w:num>
  <w:num w:numId="8">
    <w:abstractNumId w:val="4"/>
  </w:num>
  <w:num w:numId="9">
    <w:abstractNumId w:val="6"/>
  </w:num>
  <w:num w:numId="10">
    <w:abstractNumId w:val="9"/>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334"/>
    <w:rsid w:val="00002AFB"/>
    <w:rsid w:val="00002D8D"/>
    <w:rsid w:val="0000375C"/>
    <w:rsid w:val="00007AFD"/>
    <w:rsid w:val="00010754"/>
    <w:rsid w:val="00015967"/>
    <w:rsid w:val="000210D0"/>
    <w:rsid w:val="00021BA2"/>
    <w:rsid w:val="0002336A"/>
    <w:rsid w:val="00023C16"/>
    <w:rsid w:val="000261D4"/>
    <w:rsid w:val="00031F5C"/>
    <w:rsid w:val="00035919"/>
    <w:rsid w:val="000365EA"/>
    <w:rsid w:val="00037A43"/>
    <w:rsid w:val="00052F62"/>
    <w:rsid w:val="00053DD3"/>
    <w:rsid w:val="000540E9"/>
    <w:rsid w:val="000569C9"/>
    <w:rsid w:val="0006223C"/>
    <w:rsid w:val="00063FF2"/>
    <w:rsid w:val="00073860"/>
    <w:rsid w:val="00076F04"/>
    <w:rsid w:val="000811E2"/>
    <w:rsid w:val="0008134B"/>
    <w:rsid w:val="00084AD1"/>
    <w:rsid w:val="00085C4A"/>
    <w:rsid w:val="00087E69"/>
    <w:rsid w:val="000A3262"/>
    <w:rsid w:val="000B061B"/>
    <w:rsid w:val="000C2EE2"/>
    <w:rsid w:val="000C3BBA"/>
    <w:rsid w:val="000C62E0"/>
    <w:rsid w:val="000C7ECB"/>
    <w:rsid w:val="000D02C8"/>
    <w:rsid w:val="000D1CC2"/>
    <w:rsid w:val="000D749F"/>
    <w:rsid w:val="000F4B3B"/>
    <w:rsid w:val="001152CC"/>
    <w:rsid w:val="00115907"/>
    <w:rsid w:val="00117FBF"/>
    <w:rsid w:val="0012260C"/>
    <w:rsid w:val="00122FB4"/>
    <w:rsid w:val="0012341B"/>
    <w:rsid w:val="001252AA"/>
    <w:rsid w:val="00133EE6"/>
    <w:rsid w:val="00135546"/>
    <w:rsid w:val="00140407"/>
    <w:rsid w:val="001418F0"/>
    <w:rsid w:val="00146212"/>
    <w:rsid w:val="001648AD"/>
    <w:rsid w:val="001724CE"/>
    <w:rsid w:val="00172B0D"/>
    <w:rsid w:val="001817DE"/>
    <w:rsid w:val="00185725"/>
    <w:rsid w:val="001911E6"/>
    <w:rsid w:val="001953DF"/>
    <w:rsid w:val="001977DE"/>
    <w:rsid w:val="001A6419"/>
    <w:rsid w:val="001A7FEB"/>
    <w:rsid w:val="001B0EC0"/>
    <w:rsid w:val="001B40CA"/>
    <w:rsid w:val="001C3D9B"/>
    <w:rsid w:val="001D0D5C"/>
    <w:rsid w:val="001D2969"/>
    <w:rsid w:val="001D754B"/>
    <w:rsid w:val="001E0D36"/>
    <w:rsid w:val="001E1510"/>
    <w:rsid w:val="001E68BA"/>
    <w:rsid w:val="001F1248"/>
    <w:rsid w:val="00201BB5"/>
    <w:rsid w:val="00204580"/>
    <w:rsid w:val="0022655F"/>
    <w:rsid w:val="0023030B"/>
    <w:rsid w:val="002337AD"/>
    <w:rsid w:val="00237F56"/>
    <w:rsid w:val="00241DAE"/>
    <w:rsid w:val="002536EC"/>
    <w:rsid w:val="00263752"/>
    <w:rsid w:val="00263C98"/>
    <w:rsid w:val="00264B3A"/>
    <w:rsid w:val="00272C77"/>
    <w:rsid w:val="0027351F"/>
    <w:rsid w:val="00276696"/>
    <w:rsid w:val="00281DA5"/>
    <w:rsid w:val="002923F6"/>
    <w:rsid w:val="002968A9"/>
    <w:rsid w:val="00297C8B"/>
    <w:rsid w:val="002A013E"/>
    <w:rsid w:val="002A2334"/>
    <w:rsid w:val="002A59DD"/>
    <w:rsid w:val="002B77E5"/>
    <w:rsid w:val="002B7B14"/>
    <w:rsid w:val="002C045C"/>
    <w:rsid w:val="002C227D"/>
    <w:rsid w:val="002C2A0A"/>
    <w:rsid w:val="002D0EB5"/>
    <w:rsid w:val="002D2646"/>
    <w:rsid w:val="002D7E49"/>
    <w:rsid w:val="002E0806"/>
    <w:rsid w:val="002E2757"/>
    <w:rsid w:val="002E5223"/>
    <w:rsid w:val="002E7B8F"/>
    <w:rsid w:val="00303A7C"/>
    <w:rsid w:val="00303FB7"/>
    <w:rsid w:val="00311E4A"/>
    <w:rsid w:val="0031760D"/>
    <w:rsid w:val="00326700"/>
    <w:rsid w:val="00327E92"/>
    <w:rsid w:val="00334342"/>
    <w:rsid w:val="0034236E"/>
    <w:rsid w:val="00343540"/>
    <w:rsid w:val="003528DB"/>
    <w:rsid w:val="003532AC"/>
    <w:rsid w:val="00354437"/>
    <w:rsid w:val="0035605F"/>
    <w:rsid w:val="00356873"/>
    <w:rsid w:val="00361848"/>
    <w:rsid w:val="00364A12"/>
    <w:rsid w:val="0037046E"/>
    <w:rsid w:val="003710FD"/>
    <w:rsid w:val="00371C23"/>
    <w:rsid w:val="0037625E"/>
    <w:rsid w:val="003837F5"/>
    <w:rsid w:val="0038456A"/>
    <w:rsid w:val="00395563"/>
    <w:rsid w:val="003A248E"/>
    <w:rsid w:val="003A295B"/>
    <w:rsid w:val="003A7974"/>
    <w:rsid w:val="003B20E6"/>
    <w:rsid w:val="003B59AF"/>
    <w:rsid w:val="003B67EE"/>
    <w:rsid w:val="003C15B9"/>
    <w:rsid w:val="003C70F3"/>
    <w:rsid w:val="003D1D86"/>
    <w:rsid w:val="003D38AE"/>
    <w:rsid w:val="003D75F4"/>
    <w:rsid w:val="003E1137"/>
    <w:rsid w:val="003F6ED8"/>
    <w:rsid w:val="00407784"/>
    <w:rsid w:val="0041378F"/>
    <w:rsid w:val="00413F23"/>
    <w:rsid w:val="00414810"/>
    <w:rsid w:val="00415E23"/>
    <w:rsid w:val="00426ECC"/>
    <w:rsid w:val="004270F5"/>
    <w:rsid w:val="004272BD"/>
    <w:rsid w:val="00433A08"/>
    <w:rsid w:val="0044120A"/>
    <w:rsid w:val="00442363"/>
    <w:rsid w:val="0044302B"/>
    <w:rsid w:val="00444CDD"/>
    <w:rsid w:val="0044744C"/>
    <w:rsid w:val="004553AA"/>
    <w:rsid w:val="00460C6A"/>
    <w:rsid w:val="00464CD7"/>
    <w:rsid w:val="004679BF"/>
    <w:rsid w:val="00473624"/>
    <w:rsid w:val="00475258"/>
    <w:rsid w:val="00482163"/>
    <w:rsid w:val="00482453"/>
    <w:rsid w:val="00485A77"/>
    <w:rsid w:val="004877F3"/>
    <w:rsid w:val="00487837"/>
    <w:rsid w:val="004919A3"/>
    <w:rsid w:val="00492797"/>
    <w:rsid w:val="00493C02"/>
    <w:rsid w:val="0049510C"/>
    <w:rsid w:val="0049754E"/>
    <w:rsid w:val="004A03C7"/>
    <w:rsid w:val="004A24A9"/>
    <w:rsid w:val="004A7FAB"/>
    <w:rsid w:val="004B3C9A"/>
    <w:rsid w:val="004B6EA3"/>
    <w:rsid w:val="004C366A"/>
    <w:rsid w:val="004C59AC"/>
    <w:rsid w:val="004C6C9D"/>
    <w:rsid w:val="004C7684"/>
    <w:rsid w:val="004C7DD0"/>
    <w:rsid w:val="004D18B4"/>
    <w:rsid w:val="004D32B6"/>
    <w:rsid w:val="004D4BAE"/>
    <w:rsid w:val="004D5193"/>
    <w:rsid w:val="004D73BD"/>
    <w:rsid w:val="004D7940"/>
    <w:rsid w:val="004D7ECC"/>
    <w:rsid w:val="004E008F"/>
    <w:rsid w:val="004E0ED2"/>
    <w:rsid w:val="004E331A"/>
    <w:rsid w:val="004E5C17"/>
    <w:rsid w:val="004E7D39"/>
    <w:rsid w:val="004F12C9"/>
    <w:rsid w:val="004F3F4F"/>
    <w:rsid w:val="0050033D"/>
    <w:rsid w:val="005011F5"/>
    <w:rsid w:val="00503B24"/>
    <w:rsid w:val="00503EFB"/>
    <w:rsid w:val="00520626"/>
    <w:rsid w:val="00523398"/>
    <w:rsid w:val="005252FC"/>
    <w:rsid w:val="005257B7"/>
    <w:rsid w:val="0053034B"/>
    <w:rsid w:val="005356A5"/>
    <w:rsid w:val="00544E25"/>
    <w:rsid w:val="0055354C"/>
    <w:rsid w:val="00557A87"/>
    <w:rsid w:val="0056125C"/>
    <w:rsid w:val="00564E0D"/>
    <w:rsid w:val="00566809"/>
    <w:rsid w:val="00571043"/>
    <w:rsid w:val="00572D9F"/>
    <w:rsid w:val="005742D6"/>
    <w:rsid w:val="00576922"/>
    <w:rsid w:val="005772F1"/>
    <w:rsid w:val="005812E2"/>
    <w:rsid w:val="005814FD"/>
    <w:rsid w:val="00584BE3"/>
    <w:rsid w:val="0059156A"/>
    <w:rsid w:val="00595C0B"/>
    <w:rsid w:val="00596041"/>
    <w:rsid w:val="005A78CA"/>
    <w:rsid w:val="005B05E9"/>
    <w:rsid w:val="005B234E"/>
    <w:rsid w:val="005C05EC"/>
    <w:rsid w:val="005C3F5F"/>
    <w:rsid w:val="005C7B5E"/>
    <w:rsid w:val="005D134D"/>
    <w:rsid w:val="005D6A2A"/>
    <w:rsid w:val="005E1710"/>
    <w:rsid w:val="005E1A7B"/>
    <w:rsid w:val="005E5FEE"/>
    <w:rsid w:val="005F0FE1"/>
    <w:rsid w:val="005F6860"/>
    <w:rsid w:val="00602314"/>
    <w:rsid w:val="006023F7"/>
    <w:rsid w:val="00602F89"/>
    <w:rsid w:val="00603605"/>
    <w:rsid w:val="006265CB"/>
    <w:rsid w:val="006327FD"/>
    <w:rsid w:val="006345C9"/>
    <w:rsid w:val="00634C59"/>
    <w:rsid w:val="0063521B"/>
    <w:rsid w:val="00640C15"/>
    <w:rsid w:val="0064155B"/>
    <w:rsid w:val="006426D3"/>
    <w:rsid w:val="00647D25"/>
    <w:rsid w:val="00647E0B"/>
    <w:rsid w:val="006507A0"/>
    <w:rsid w:val="00661912"/>
    <w:rsid w:val="00662A06"/>
    <w:rsid w:val="00667C81"/>
    <w:rsid w:val="00677F31"/>
    <w:rsid w:val="00681EBE"/>
    <w:rsid w:val="00686A93"/>
    <w:rsid w:val="00691541"/>
    <w:rsid w:val="006A5B52"/>
    <w:rsid w:val="006A7735"/>
    <w:rsid w:val="006B02AA"/>
    <w:rsid w:val="006B402A"/>
    <w:rsid w:val="006C043B"/>
    <w:rsid w:val="006C3EC2"/>
    <w:rsid w:val="006C4720"/>
    <w:rsid w:val="006C672E"/>
    <w:rsid w:val="006D6D6F"/>
    <w:rsid w:val="006E44AF"/>
    <w:rsid w:val="006E77F6"/>
    <w:rsid w:val="006F0DDE"/>
    <w:rsid w:val="006F521D"/>
    <w:rsid w:val="006F7CAD"/>
    <w:rsid w:val="00701FF5"/>
    <w:rsid w:val="00702670"/>
    <w:rsid w:val="00705008"/>
    <w:rsid w:val="00713FB3"/>
    <w:rsid w:val="007165B7"/>
    <w:rsid w:val="007167D0"/>
    <w:rsid w:val="0072042B"/>
    <w:rsid w:val="007227E2"/>
    <w:rsid w:val="00726734"/>
    <w:rsid w:val="00726A1E"/>
    <w:rsid w:val="007322D3"/>
    <w:rsid w:val="00733FD4"/>
    <w:rsid w:val="00735A99"/>
    <w:rsid w:val="00742AE7"/>
    <w:rsid w:val="00745FE7"/>
    <w:rsid w:val="00753BE3"/>
    <w:rsid w:val="00756023"/>
    <w:rsid w:val="00763E79"/>
    <w:rsid w:val="00773569"/>
    <w:rsid w:val="00777E2C"/>
    <w:rsid w:val="00793295"/>
    <w:rsid w:val="007A042C"/>
    <w:rsid w:val="007A310E"/>
    <w:rsid w:val="007A4BC7"/>
    <w:rsid w:val="007A5D7B"/>
    <w:rsid w:val="007A7D40"/>
    <w:rsid w:val="007B6976"/>
    <w:rsid w:val="007B732D"/>
    <w:rsid w:val="007C2F79"/>
    <w:rsid w:val="007C34E2"/>
    <w:rsid w:val="007C4CEE"/>
    <w:rsid w:val="007D0A5A"/>
    <w:rsid w:val="007D3365"/>
    <w:rsid w:val="007D61B8"/>
    <w:rsid w:val="007E0F29"/>
    <w:rsid w:val="007E2EDF"/>
    <w:rsid w:val="007E6CEC"/>
    <w:rsid w:val="007E784E"/>
    <w:rsid w:val="007F238F"/>
    <w:rsid w:val="007F26F2"/>
    <w:rsid w:val="007F5423"/>
    <w:rsid w:val="00802A48"/>
    <w:rsid w:val="00803D90"/>
    <w:rsid w:val="00806E92"/>
    <w:rsid w:val="00812710"/>
    <w:rsid w:val="008203FF"/>
    <w:rsid w:val="00831823"/>
    <w:rsid w:val="00837F26"/>
    <w:rsid w:val="008414AE"/>
    <w:rsid w:val="008431FE"/>
    <w:rsid w:val="008439CE"/>
    <w:rsid w:val="00846EB0"/>
    <w:rsid w:val="00851631"/>
    <w:rsid w:val="00854891"/>
    <w:rsid w:val="00863635"/>
    <w:rsid w:val="00863EDF"/>
    <w:rsid w:val="008664B0"/>
    <w:rsid w:val="00876E1B"/>
    <w:rsid w:val="00891F7B"/>
    <w:rsid w:val="008922F6"/>
    <w:rsid w:val="00894FCD"/>
    <w:rsid w:val="00896331"/>
    <w:rsid w:val="00897BE4"/>
    <w:rsid w:val="008A1AA1"/>
    <w:rsid w:val="008A30DD"/>
    <w:rsid w:val="008B4157"/>
    <w:rsid w:val="008B6684"/>
    <w:rsid w:val="008C73AB"/>
    <w:rsid w:val="008C7FEF"/>
    <w:rsid w:val="008D363F"/>
    <w:rsid w:val="008D3F74"/>
    <w:rsid w:val="008D5D0B"/>
    <w:rsid w:val="008E18F3"/>
    <w:rsid w:val="008E1B5F"/>
    <w:rsid w:val="008E44FB"/>
    <w:rsid w:val="008E6845"/>
    <w:rsid w:val="008F186E"/>
    <w:rsid w:val="008F3E21"/>
    <w:rsid w:val="008F7F01"/>
    <w:rsid w:val="00911B00"/>
    <w:rsid w:val="009147D4"/>
    <w:rsid w:val="00916973"/>
    <w:rsid w:val="00925C4C"/>
    <w:rsid w:val="00926491"/>
    <w:rsid w:val="00936C61"/>
    <w:rsid w:val="009423F1"/>
    <w:rsid w:val="00954F3E"/>
    <w:rsid w:val="00966B45"/>
    <w:rsid w:val="009706E1"/>
    <w:rsid w:val="00972451"/>
    <w:rsid w:val="009736F4"/>
    <w:rsid w:val="00974C21"/>
    <w:rsid w:val="009802F6"/>
    <w:rsid w:val="0098515B"/>
    <w:rsid w:val="00987702"/>
    <w:rsid w:val="00990312"/>
    <w:rsid w:val="00990E38"/>
    <w:rsid w:val="00996701"/>
    <w:rsid w:val="00996E65"/>
    <w:rsid w:val="009B2723"/>
    <w:rsid w:val="009B4EF0"/>
    <w:rsid w:val="009C67AD"/>
    <w:rsid w:val="009D115E"/>
    <w:rsid w:val="009D483A"/>
    <w:rsid w:val="009E03D8"/>
    <w:rsid w:val="009E6E0A"/>
    <w:rsid w:val="009F3AA7"/>
    <w:rsid w:val="00A064BD"/>
    <w:rsid w:val="00A07224"/>
    <w:rsid w:val="00A11A5A"/>
    <w:rsid w:val="00A13C1A"/>
    <w:rsid w:val="00A2432C"/>
    <w:rsid w:val="00A274C2"/>
    <w:rsid w:val="00A3100C"/>
    <w:rsid w:val="00A34180"/>
    <w:rsid w:val="00A40021"/>
    <w:rsid w:val="00A44CC1"/>
    <w:rsid w:val="00A458EF"/>
    <w:rsid w:val="00A46C27"/>
    <w:rsid w:val="00A578C4"/>
    <w:rsid w:val="00A62204"/>
    <w:rsid w:val="00A6547D"/>
    <w:rsid w:val="00A66D95"/>
    <w:rsid w:val="00A70FF9"/>
    <w:rsid w:val="00A71F08"/>
    <w:rsid w:val="00A74077"/>
    <w:rsid w:val="00A80823"/>
    <w:rsid w:val="00A85A54"/>
    <w:rsid w:val="00A930B4"/>
    <w:rsid w:val="00A97ABD"/>
    <w:rsid w:val="00AA0167"/>
    <w:rsid w:val="00AA5778"/>
    <w:rsid w:val="00AB7300"/>
    <w:rsid w:val="00AC119F"/>
    <w:rsid w:val="00AC1511"/>
    <w:rsid w:val="00AC1712"/>
    <w:rsid w:val="00AC4F77"/>
    <w:rsid w:val="00AC5BDC"/>
    <w:rsid w:val="00AC760E"/>
    <w:rsid w:val="00AC76B0"/>
    <w:rsid w:val="00AC7F00"/>
    <w:rsid w:val="00AD67B0"/>
    <w:rsid w:val="00AE6471"/>
    <w:rsid w:val="00AF2215"/>
    <w:rsid w:val="00AF2BED"/>
    <w:rsid w:val="00AF4F49"/>
    <w:rsid w:val="00AF6DBA"/>
    <w:rsid w:val="00B017DF"/>
    <w:rsid w:val="00B02EA4"/>
    <w:rsid w:val="00B06015"/>
    <w:rsid w:val="00B06943"/>
    <w:rsid w:val="00B07021"/>
    <w:rsid w:val="00B17EA5"/>
    <w:rsid w:val="00B23562"/>
    <w:rsid w:val="00B26BFD"/>
    <w:rsid w:val="00B33F9C"/>
    <w:rsid w:val="00B466E8"/>
    <w:rsid w:val="00B50C7A"/>
    <w:rsid w:val="00B5164E"/>
    <w:rsid w:val="00B53205"/>
    <w:rsid w:val="00B53C89"/>
    <w:rsid w:val="00B53FF8"/>
    <w:rsid w:val="00B57F92"/>
    <w:rsid w:val="00B62916"/>
    <w:rsid w:val="00B63597"/>
    <w:rsid w:val="00B63E8F"/>
    <w:rsid w:val="00B66BAB"/>
    <w:rsid w:val="00B675A2"/>
    <w:rsid w:val="00B70BE7"/>
    <w:rsid w:val="00B72D8B"/>
    <w:rsid w:val="00B737C3"/>
    <w:rsid w:val="00B766EE"/>
    <w:rsid w:val="00B81909"/>
    <w:rsid w:val="00B83D89"/>
    <w:rsid w:val="00B83F86"/>
    <w:rsid w:val="00B87EF9"/>
    <w:rsid w:val="00B907FF"/>
    <w:rsid w:val="00B91763"/>
    <w:rsid w:val="00BA6AFF"/>
    <w:rsid w:val="00BA6F6D"/>
    <w:rsid w:val="00BB2E21"/>
    <w:rsid w:val="00BB615C"/>
    <w:rsid w:val="00BC5758"/>
    <w:rsid w:val="00BC6E9A"/>
    <w:rsid w:val="00BD454B"/>
    <w:rsid w:val="00BD75A6"/>
    <w:rsid w:val="00BE3032"/>
    <w:rsid w:val="00BE7082"/>
    <w:rsid w:val="00BF080C"/>
    <w:rsid w:val="00BF192E"/>
    <w:rsid w:val="00BF2E98"/>
    <w:rsid w:val="00BF2FBC"/>
    <w:rsid w:val="00C0134F"/>
    <w:rsid w:val="00C04D1A"/>
    <w:rsid w:val="00C05D03"/>
    <w:rsid w:val="00C06A50"/>
    <w:rsid w:val="00C06D4B"/>
    <w:rsid w:val="00C11588"/>
    <w:rsid w:val="00C13272"/>
    <w:rsid w:val="00C13B1F"/>
    <w:rsid w:val="00C23FFA"/>
    <w:rsid w:val="00C25D38"/>
    <w:rsid w:val="00C27447"/>
    <w:rsid w:val="00C32807"/>
    <w:rsid w:val="00C37F7B"/>
    <w:rsid w:val="00C45ECF"/>
    <w:rsid w:val="00C57D38"/>
    <w:rsid w:val="00C57DAB"/>
    <w:rsid w:val="00C6137F"/>
    <w:rsid w:val="00C63820"/>
    <w:rsid w:val="00C71237"/>
    <w:rsid w:val="00C71334"/>
    <w:rsid w:val="00C769B4"/>
    <w:rsid w:val="00C76C3E"/>
    <w:rsid w:val="00C872FA"/>
    <w:rsid w:val="00C87CF6"/>
    <w:rsid w:val="00C97706"/>
    <w:rsid w:val="00CA3192"/>
    <w:rsid w:val="00CA4E59"/>
    <w:rsid w:val="00CB19C8"/>
    <w:rsid w:val="00CC43E9"/>
    <w:rsid w:val="00CC67CA"/>
    <w:rsid w:val="00CD6132"/>
    <w:rsid w:val="00CE1788"/>
    <w:rsid w:val="00CE38C7"/>
    <w:rsid w:val="00CE7149"/>
    <w:rsid w:val="00CF5E6B"/>
    <w:rsid w:val="00CF6EB4"/>
    <w:rsid w:val="00CF752B"/>
    <w:rsid w:val="00CF7CA7"/>
    <w:rsid w:val="00D040A5"/>
    <w:rsid w:val="00D05D55"/>
    <w:rsid w:val="00D06745"/>
    <w:rsid w:val="00D06ADF"/>
    <w:rsid w:val="00D11E0F"/>
    <w:rsid w:val="00D13DF0"/>
    <w:rsid w:val="00D35265"/>
    <w:rsid w:val="00D46858"/>
    <w:rsid w:val="00D471A1"/>
    <w:rsid w:val="00D52BEA"/>
    <w:rsid w:val="00D5362F"/>
    <w:rsid w:val="00D5454B"/>
    <w:rsid w:val="00D558A8"/>
    <w:rsid w:val="00D55BDC"/>
    <w:rsid w:val="00D55D56"/>
    <w:rsid w:val="00D5771E"/>
    <w:rsid w:val="00D60465"/>
    <w:rsid w:val="00D6351C"/>
    <w:rsid w:val="00D63C02"/>
    <w:rsid w:val="00D65D8D"/>
    <w:rsid w:val="00D705FE"/>
    <w:rsid w:val="00D82489"/>
    <w:rsid w:val="00D84830"/>
    <w:rsid w:val="00D84BC0"/>
    <w:rsid w:val="00DA1891"/>
    <w:rsid w:val="00DA698F"/>
    <w:rsid w:val="00DB6CAB"/>
    <w:rsid w:val="00DB786C"/>
    <w:rsid w:val="00DC0327"/>
    <w:rsid w:val="00DC312D"/>
    <w:rsid w:val="00DC4BD8"/>
    <w:rsid w:val="00DC6241"/>
    <w:rsid w:val="00DD111D"/>
    <w:rsid w:val="00DE23EA"/>
    <w:rsid w:val="00DE5FFE"/>
    <w:rsid w:val="00DF3CB3"/>
    <w:rsid w:val="00E056E7"/>
    <w:rsid w:val="00E062A7"/>
    <w:rsid w:val="00E10235"/>
    <w:rsid w:val="00E1245C"/>
    <w:rsid w:val="00E17E1F"/>
    <w:rsid w:val="00E42A37"/>
    <w:rsid w:val="00E4435D"/>
    <w:rsid w:val="00E446CE"/>
    <w:rsid w:val="00E46690"/>
    <w:rsid w:val="00E47434"/>
    <w:rsid w:val="00E53F26"/>
    <w:rsid w:val="00E5631E"/>
    <w:rsid w:val="00E65DE4"/>
    <w:rsid w:val="00E67297"/>
    <w:rsid w:val="00E70D7F"/>
    <w:rsid w:val="00E723FD"/>
    <w:rsid w:val="00E731B8"/>
    <w:rsid w:val="00E740B9"/>
    <w:rsid w:val="00E75F97"/>
    <w:rsid w:val="00E8065A"/>
    <w:rsid w:val="00E81111"/>
    <w:rsid w:val="00E8156B"/>
    <w:rsid w:val="00E82D12"/>
    <w:rsid w:val="00E870FE"/>
    <w:rsid w:val="00E93064"/>
    <w:rsid w:val="00E95DB2"/>
    <w:rsid w:val="00E9697F"/>
    <w:rsid w:val="00EA04EF"/>
    <w:rsid w:val="00EA3C93"/>
    <w:rsid w:val="00EB14CF"/>
    <w:rsid w:val="00EB41D7"/>
    <w:rsid w:val="00EB4E6C"/>
    <w:rsid w:val="00EB59F9"/>
    <w:rsid w:val="00ED06C1"/>
    <w:rsid w:val="00EE0DF6"/>
    <w:rsid w:val="00EE2186"/>
    <w:rsid w:val="00EE3946"/>
    <w:rsid w:val="00EE63F0"/>
    <w:rsid w:val="00EF1E2F"/>
    <w:rsid w:val="00EF4E3E"/>
    <w:rsid w:val="00EF7EED"/>
    <w:rsid w:val="00F03A69"/>
    <w:rsid w:val="00F06191"/>
    <w:rsid w:val="00F10146"/>
    <w:rsid w:val="00F101ED"/>
    <w:rsid w:val="00F135C8"/>
    <w:rsid w:val="00F14C08"/>
    <w:rsid w:val="00F202C8"/>
    <w:rsid w:val="00F26BDA"/>
    <w:rsid w:val="00F32849"/>
    <w:rsid w:val="00F369AA"/>
    <w:rsid w:val="00F432FA"/>
    <w:rsid w:val="00F44017"/>
    <w:rsid w:val="00F47DD4"/>
    <w:rsid w:val="00F5344E"/>
    <w:rsid w:val="00F53BE8"/>
    <w:rsid w:val="00F5765F"/>
    <w:rsid w:val="00F57A09"/>
    <w:rsid w:val="00F62770"/>
    <w:rsid w:val="00F643AC"/>
    <w:rsid w:val="00F74586"/>
    <w:rsid w:val="00F771E9"/>
    <w:rsid w:val="00F82FC8"/>
    <w:rsid w:val="00F93828"/>
    <w:rsid w:val="00F94C2B"/>
    <w:rsid w:val="00F9613A"/>
    <w:rsid w:val="00FA4B8F"/>
    <w:rsid w:val="00FB0295"/>
    <w:rsid w:val="00FB0BC4"/>
    <w:rsid w:val="00FB396F"/>
    <w:rsid w:val="00FB3EA9"/>
    <w:rsid w:val="00FB6914"/>
    <w:rsid w:val="00FC09DA"/>
    <w:rsid w:val="00FC12EB"/>
    <w:rsid w:val="00FD0585"/>
    <w:rsid w:val="00FD3834"/>
    <w:rsid w:val="00FD544B"/>
    <w:rsid w:val="00FE2339"/>
    <w:rsid w:val="00FE2474"/>
    <w:rsid w:val="00FE63C4"/>
    <w:rsid w:val="00FF1827"/>
    <w:rsid w:val="00FF2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414810"/>
    <w:pPr>
      <w:keepNext/>
      <w:keepLines/>
      <w:numPr>
        <w:numId w:val="3"/>
      </w:numPr>
      <w:spacing w:before="100" w:after="100"/>
      <w:outlineLvl w:val="0"/>
    </w:pPr>
    <w:rPr>
      <w:b/>
      <w:bCs/>
      <w:kern w:val="44"/>
      <w:sz w:val="24"/>
      <w:szCs w:val="44"/>
    </w:rPr>
  </w:style>
  <w:style w:type="paragraph" w:styleId="2">
    <w:name w:val="heading 2"/>
    <w:basedOn w:val="a1"/>
    <w:next w:val="a1"/>
    <w:link w:val="2Char"/>
    <w:uiPriority w:val="9"/>
    <w:unhideWhenUsed/>
    <w:qFormat/>
    <w:rsid w:val="00D705FE"/>
    <w:pPr>
      <w:keepNext/>
      <w:keepLines/>
      <w:numPr>
        <w:numId w:val="4"/>
      </w:numPr>
      <w:spacing w:before="100" w:after="100"/>
      <w:outlineLvl w:val="1"/>
    </w:pPr>
    <w:rPr>
      <w:rFonts w:asciiTheme="majorHAnsi" w:eastAsiaTheme="majorEastAsia" w:hAnsiTheme="majorHAnsi" w:cstheme="majorBidi"/>
      <w:b/>
      <w:bCs/>
      <w:color w:val="F79646" w:themeColor="accent6"/>
      <w:szCs w:val="32"/>
    </w:rPr>
  </w:style>
  <w:style w:type="paragraph" w:styleId="3">
    <w:name w:val="heading 3"/>
    <w:basedOn w:val="a1"/>
    <w:next w:val="a1"/>
    <w:link w:val="3Char"/>
    <w:uiPriority w:val="9"/>
    <w:unhideWhenUsed/>
    <w:qFormat/>
    <w:rsid w:val="00C37F7B"/>
    <w:pPr>
      <w:keepNext/>
      <w:keepLines/>
      <w:numPr>
        <w:numId w:val="7"/>
      </w:numPr>
      <w:spacing w:before="120" w:after="120"/>
      <w:outlineLvl w:val="2"/>
    </w:pPr>
    <w:rPr>
      <w:b/>
      <w:bCs/>
      <w:color w:val="00B0F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81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681EBE"/>
    <w:rPr>
      <w:sz w:val="18"/>
      <w:szCs w:val="18"/>
    </w:rPr>
  </w:style>
  <w:style w:type="paragraph" w:styleId="a6">
    <w:name w:val="footer"/>
    <w:basedOn w:val="a1"/>
    <w:link w:val="Char0"/>
    <w:uiPriority w:val="99"/>
    <w:unhideWhenUsed/>
    <w:rsid w:val="00681EBE"/>
    <w:pPr>
      <w:tabs>
        <w:tab w:val="center" w:pos="4153"/>
        <w:tab w:val="right" w:pos="8306"/>
      </w:tabs>
      <w:snapToGrid w:val="0"/>
      <w:jc w:val="left"/>
    </w:pPr>
    <w:rPr>
      <w:sz w:val="18"/>
      <w:szCs w:val="18"/>
    </w:rPr>
  </w:style>
  <w:style w:type="character" w:customStyle="1" w:styleId="Char0">
    <w:name w:val="页脚 Char"/>
    <w:basedOn w:val="a2"/>
    <w:link w:val="a6"/>
    <w:uiPriority w:val="99"/>
    <w:rsid w:val="00681EBE"/>
    <w:rPr>
      <w:sz w:val="18"/>
      <w:szCs w:val="18"/>
    </w:rPr>
  </w:style>
  <w:style w:type="paragraph" w:styleId="a7">
    <w:name w:val="List Paragraph"/>
    <w:basedOn w:val="a1"/>
    <w:uiPriority w:val="34"/>
    <w:qFormat/>
    <w:rsid w:val="00640C15"/>
    <w:pPr>
      <w:ind w:firstLineChars="200" w:firstLine="420"/>
    </w:pPr>
  </w:style>
  <w:style w:type="character" w:customStyle="1" w:styleId="im-content1">
    <w:name w:val="im-content1"/>
    <w:basedOn w:val="a2"/>
    <w:rsid w:val="00A80823"/>
    <w:rPr>
      <w:vanish w:val="0"/>
      <w:webHidden w:val="0"/>
      <w:color w:val="333333"/>
      <w:specVanish w:val="0"/>
    </w:rPr>
  </w:style>
  <w:style w:type="character" w:customStyle="1" w:styleId="1Char">
    <w:name w:val="标题 1 Char"/>
    <w:basedOn w:val="a2"/>
    <w:link w:val="1"/>
    <w:uiPriority w:val="9"/>
    <w:rsid w:val="00414810"/>
    <w:rPr>
      <w:b/>
      <w:bCs/>
      <w:kern w:val="44"/>
      <w:sz w:val="24"/>
      <w:szCs w:val="44"/>
    </w:rPr>
  </w:style>
  <w:style w:type="character" w:customStyle="1" w:styleId="2Char">
    <w:name w:val="标题 2 Char"/>
    <w:basedOn w:val="a2"/>
    <w:link w:val="2"/>
    <w:uiPriority w:val="9"/>
    <w:rsid w:val="00D705FE"/>
    <w:rPr>
      <w:rFonts w:asciiTheme="majorHAnsi" w:eastAsiaTheme="majorEastAsia" w:hAnsiTheme="majorHAnsi" w:cstheme="majorBidi"/>
      <w:b/>
      <w:bCs/>
      <w:color w:val="F79646" w:themeColor="accent6"/>
      <w:szCs w:val="32"/>
    </w:rPr>
  </w:style>
  <w:style w:type="character" w:customStyle="1" w:styleId="3Char">
    <w:name w:val="标题 3 Char"/>
    <w:basedOn w:val="a2"/>
    <w:link w:val="3"/>
    <w:uiPriority w:val="9"/>
    <w:rsid w:val="00C37F7B"/>
    <w:rPr>
      <w:b/>
      <w:bCs/>
      <w:color w:val="00B0F0"/>
      <w:szCs w:val="32"/>
    </w:rPr>
  </w:style>
  <w:style w:type="paragraph" w:styleId="a">
    <w:name w:val="Title"/>
    <w:aliases w:val="游戏标题"/>
    <w:basedOn w:val="a1"/>
    <w:next w:val="a1"/>
    <w:link w:val="Char1"/>
    <w:uiPriority w:val="10"/>
    <w:qFormat/>
    <w:rsid w:val="00B675A2"/>
    <w:pPr>
      <w:numPr>
        <w:numId w:val="9"/>
      </w:numPr>
      <w:spacing w:before="120" w:after="120"/>
      <w:outlineLvl w:val="2"/>
    </w:pPr>
    <w:rPr>
      <w:rFonts w:asciiTheme="majorHAnsi" w:eastAsia="宋体" w:hAnsiTheme="majorHAnsi" w:cstheme="majorBidi"/>
      <w:b/>
      <w:bCs/>
      <w:color w:val="00B0F0"/>
      <w:szCs w:val="32"/>
    </w:rPr>
  </w:style>
  <w:style w:type="character" w:customStyle="1" w:styleId="Char1">
    <w:name w:val="标题 Char"/>
    <w:aliases w:val="游戏标题 Char"/>
    <w:basedOn w:val="a2"/>
    <w:link w:val="a"/>
    <w:uiPriority w:val="10"/>
    <w:rsid w:val="00B675A2"/>
    <w:rPr>
      <w:rFonts w:asciiTheme="majorHAnsi" w:eastAsia="宋体" w:hAnsiTheme="majorHAnsi" w:cstheme="majorBidi"/>
      <w:b/>
      <w:bCs/>
      <w:color w:val="00B0F0"/>
      <w:szCs w:val="32"/>
    </w:rPr>
  </w:style>
  <w:style w:type="paragraph" w:styleId="a0">
    <w:name w:val="Subtitle"/>
    <w:aliases w:val="抽奖标题"/>
    <w:basedOn w:val="a1"/>
    <w:next w:val="a1"/>
    <w:link w:val="Char2"/>
    <w:uiPriority w:val="11"/>
    <w:qFormat/>
    <w:rsid w:val="005812E2"/>
    <w:pPr>
      <w:numPr>
        <w:numId w:val="10"/>
      </w:numPr>
      <w:spacing w:before="120" w:after="120"/>
      <w:outlineLvl w:val="2"/>
    </w:pPr>
    <w:rPr>
      <w:rFonts w:asciiTheme="majorHAnsi" w:eastAsia="宋体" w:hAnsiTheme="majorHAnsi" w:cstheme="majorBidi"/>
      <w:b/>
      <w:bCs/>
      <w:color w:val="7030A0"/>
      <w:kern w:val="28"/>
      <w:szCs w:val="32"/>
    </w:rPr>
  </w:style>
  <w:style w:type="character" w:customStyle="1" w:styleId="Char2">
    <w:name w:val="副标题 Char"/>
    <w:aliases w:val="抽奖标题 Char"/>
    <w:basedOn w:val="a2"/>
    <w:link w:val="a0"/>
    <w:uiPriority w:val="11"/>
    <w:rsid w:val="005812E2"/>
    <w:rPr>
      <w:rFonts w:asciiTheme="majorHAnsi" w:eastAsia="宋体" w:hAnsiTheme="majorHAnsi" w:cstheme="majorBidi"/>
      <w:b/>
      <w:bCs/>
      <w:color w:val="7030A0"/>
      <w:kern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basedOn w:val="a1"/>
    <w:next w:val="a1"/>
    <w:link w:val="1Char"/>
    <w:uiPriority w:val="9"/>
    <w:qFormat/>
    <w:rsid w:val="00414810"/>
    <w:pPr>
      <w:keepNext/>
      <w:keepLines/>
      <w:numPr>
        <w:numId w:val="3"/>
      </w:numPr>
      <w:spacing w:before="100" w:after="100"/>
      <w:outlineLvl w:val="0"/>
    </w:pPr>
    <w:rPr>
      <w:b/>
      <w:bCs/>
      <w:kern w:val="44"/>
      <w:sz w:val="24"/>
      <w:szCs w:val="44"/>
    </w:rPr>
  </w:style>
  <w:style w:type="paragraph" w:styleId="2">
    <w:name w:val="heading 2"/>
    <w:basedOn w:val="a1"/>
    <w:next w:val="a1"/>
    <w:link w:val="2Char"/>
    <w:uiPriority w:val="9"/>
    <w:unhideWhenUsed/>
    <w:qFormat/>
    <w:rsid w:val="00D705FE"/>
    <w:pPr>
      <w:keepNext/>
      <w:keepLines/>
      <w:numPr>
        <w:numId w:val="4"/>
      </w:numPr>
      <w:spacing w:before="100" w:after="100"/>
      <w:outlineLvl w:val="1"/>
    </w:pPr>
    <w:rPr>
      <w:rFonts w:asciiTheme="majorHAnsi" w:eastAsiaTheme="majorEastAsia" w:hAnsiTheme="majorHAnsi" w:cstheme="majorBidi"/>
      <w:b/>
      <w:bCs/>
      <w:color w:val="F79646" w:themeColor="accent6"/>
      <w:szCs w:val="32"/>
    </w:rPr>
  </w:style>
  <w:style w:type="paragraph" w:styleId="3">
    <w:name w:val="heading 3"/>
    <w:basedOn w:val="a1"/>
    <w:next w:val="a1"/>
    <w:link w:val="3Char"/>
    <w:uiPriority w:val="9"/>
    <w:unhideWhenUsed/>
    <w:qFormat/>
    <w:rsid w:val="00C37F7B"/>
    <w:pPr>
      <w:keepNext/>
      <w:keepLines/>
      <w:numPr>
        <w:numId w:val="7"/>
      </w:numPr>
      <w:spacing w:before="120" w:after="120"/>
      <w:outlineLvl w:val="2"/>
    </w:pPr>
    <w:rPr>
      <w:b/>
      <w:bCs/>
      <w:color w:val="00B0F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681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681EBE"/>
    <w:rPr>
      <w:sz w:val="18"/>
      <w:szCs w:val="18"/>
    </w:rPr>
  </w:style>
  <w:style w:type="paragraph" w:styleId="a6">
    <w:name w:val="footer"/>
    <w:basedOn w:val="a1"/>
    <w:link w:val="Char0"/>
    <w:uiPriority w:val="99"/>
    <w:unhideWhenUsed/>
    <w:rsid w:val="00681EBE"/>
    <w:pPr>
      <w:tabs>
        <w:tab w:val="center" w:pos="4153"/>
        <w:tab w:val="right" w:pos="8306"/>
      </w:tabs>
      <w:snapToGrid w:val="0"/>
      <w:jc w:val="left"/>
    </w:pPr>
    <w:rPr>
      <w:sz w:val="18"/>
      <w:szCs w:val="18"/>
    </w:rPr>
  </w:style>
  <w:style w:type="character" w:customStyle="1" w:styleId="Char0">
    <w:name w:val="页脚 Char"/>
    <w:basedOn w:val="a2"/>
    <w:link w:val="a6"/>
    <w:uiPriority w:val="99"/>
    <w:rsid w:val="00681EBE"/>
    <w:rPr>
      <w:sz w:val="18"/>
      <w:szCs w:val="18"/>
    </w:rPr>
  </w:style>
  <w:style w:type="paragraph" w:styleId="a7">
    <w:name w:val="List Paragraph"/>
    <w:basedOn w:val="a1"/>
    <w:uiPriority w:val="34"/>
    <w:qFormat/>
    <w:rsid w:val="00640C15"/>
    <w:pPr>
      <w:ind w:firstLineChars="200" w:firstLine="420"/>
    </w:pPr>
  </w:style>
  <w:style w:type="character" w:customStyle="1" w:styleId="im-content1">
    <w:name w:val="im-content1"/>
    <w:basedOn w:val="a2"/>
    <w:rsid w:val="00A80823"/>
    <w:rPr>
      <w:vanish w:val="0"/>
      <w:webHidden w:val="0"/>
      <w:color w:val="333333"/>
      <w:specVanish w:val="0"/>
    </w:rPr>
  </w:style>
  <w:style w:type="character" w:customStyle="1" w:styleId="1Char">
    <w:name w:val="标题 1 Char"/>
    <w:basedOn w:val="a2"/>
    <w:link w:val="1"/>
    <w:uiPriority w:val="9"/>
    <w:rsid w:val="00414810"/>
    <w:rPr>
      <w:b/>
      <w:bCs/>
      <w:kern w:val="44"/>
      <w:sz w:val="24"/>
      <w:szCs w:val="44"/>
    </w:rPr>
  </w:style>
  <w:style w:type="character" w:customStyle="1" w:styleId="2Char">
    <w:name w:val="标题 2 Char"/>
    <w:basedOn w:val="a2"/>
    <w:link w:val="2"/>
    <w:uiPriority w:val="9"/>
    <w:rsid w:val="00D705FE"/>
    <w:rPr>
      <w:rFonts w:asciiTheme="majorHAnsi" w:eastAsiaTheme="majorEastAsia" w:hAnsiTheme="majorHAnsi" w:cstheme="majorBidi"/>
      <w:b/>
      <w:bCs/>
      <w:color w:val="F79646" w:themeColor="accent6"/>
      <w:szCs w:val="32"/>
    </w:rPr>
  </w:style>
  <w:style w:type="character" w:customStyle="1" w:styleId="3Char">
    <w:name w:val="标题 3 Char"/>
    <w:basedOn w:val="a2"/>
    <w:link w:val="3"/>
    <w:uiPriority w:val="9"/>
    <w:rsid w:val="00C37F7B"/>
    <w:rPr>
      <w:b/>
      <w:bCs/>
      <w:color w:val="00B0F0"/>
      <w:szCs w:val="32"/>
    </w:rPr>
  </w:style>
  <w:style w:type="paragraph" w:styleId="a">
    <w:name w:val="Title"/>
    <w:aliases w:val="游戏标题"/>
    <w:basedOn w:val="a1"/>
    <w:next w:val="a1"/>
    <w:link w:val="Char1"/>
    <w:uiPriority w:val="10"/>
    <w:qFormat/>
    <w:rsid w:val="00B675A2"/>
    <w:pPr>
      <w:numPr>
        <w:numId w:val="9"/>
      </w:numPr>
      <w:spacing w:before="120" w:after="120"/>
      <w:outlineLvl w:val="2"/>
    </w:pPr>
    <w:rPr>
      <w:rFonts w:asciiTheme="majorHAnsi" w:eastAsia="宋体" w:hAnsiTheme="majorHAnsi" w:cstheme="majorBidi"/>
      <w:b/>
      <w:bCs/>
      <w:color w:val="00B0F0"/>
      <w:szCs w:val="32"/>
    </w:rPr>
  </w:style>
  <w:style w:type="character" w:customStyle="1" w:styleId="Char1">
    <w:name w:val="标题 Char"/>
    <w:aliases w:val="游戏标题 Char"/>
    <w:basedOn w:val="a2"/>
    <w:link w:val="a"/>
    <w:uiPriority w:val="10"/>
    <w:rsid w:val="00B675A2"/>
    <w:rPr>
      <w:rFonts w:asciiTheme="majorHAnsi" w:eastAsia="宋体" w:hAnsiTheme="majorHAnsi" w:cstheme="majorBidi"/>
      <w:b/>
      <w:bCs/>
      <w:color w:val="00B0F0"/>
      <w:szCs w:val="32"/>
    </w:rPr>
  </w:style>
  <w:style w:type="paragraph" w:styleId="a0">
    <w:name w:val="Subtitle"/>
    <w:aliases w:val="抽奖标题"/>
    <w:basedOn w:val="a1"/>
    <w:next w:val="a1"/>
    <w:link w:val="Char2"/>
    <w:uiPriority w:val="11"/>
    <w:qFormat/>
    <w:rsid w:val="005812E2"/>
    <w:pPr>
      <w:numPr>
        <w:numId w:val="10"/>
      </w:numPr>
      <w:spacing w:before="120" w:after="120"/>
      <w:outlineLvl w:val="2"/>
    </w:pPr>
    <w:rPr>
      <w:rFonts w:asciiTheme="majorHAnsi" w:eastAsia="宋体" w:hAnsiTheme="majorHAnsi" w:cstheme="majorBidi"/>
      <w:b/>
      <w:bCs/>
      <w:color w:val="7030A0"/>
      <w:kern w:val="28"/>
      <w:szCs w:val="32"/>
    </w:rPr>
  </w:style>
  <w:style w:type="character" w:customStyle="1" w:styleId="Char2">
    <w:name w:val="副标题 Char"/>
    <w:aliases w:val="抽奖标题 Char"/>
    <w:basedOn w:val="a2"/>
    <w:link w:val="a0"/>
    <w:uiPriority w:val="11"/>
    <w:rsid w:val="005812E2"/>
    <w:rPr>
      <w:rFonts w:asciiTheme="majorHAnsi" w:eastAsia="宋体" w:hAnsiTheme="majorHAnsi" w:cstheme="majorBidi"/>
      <w:b/>
      <w:bCs/>
      <w:color w:val="7030A0"/>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1325</TotalTime>
  <Pages>10</Pages>
  <Words>746</Words>
  <Characters>4255</Characters>
  <Application>Microsoft Office Word</Application>
  <DocSecurity>0</DocSecurity>
  <Lines>35</Lines>
  <Paragraphs>9</Paragraphs>
  <ScaleCrop>false</ScaleCrop>
  <Company>Microsoft</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601</cp:revision>
  <dcterms:created xsi:type="dcterms:W3CDTF">2019-12-10T03:39:00Z</dcterms:created>
  <dcterms:modified xsi:type="dcterms:W3CDTF">2019-12-25T09:40:00Z</dcterms:modified>
</cp:coreProperties>
</file>