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3C3" w:rsidRPr="00CD6132" w:rsidRDefault="00681EBE">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D558A8" w:rsidRPr="00CD6132">
        <w:rPr>
          <w:rFonts w:ascii="宋体" w:eastAsia="宋体" w:hAnsi="宋体" w:hint="eastAsia"/>
          <w:szCs w:val="21"/>
        </w:rPr>
        <w:t>歌声袅袅辞旧岁</w:t>
      </w:r>
    </w:p>
    <w:p w:rsidR="00681EBE" w:rsidRPr="00CD6132" w:rsidRDefault="00681EBE">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w:t>
      </w:r>
      <w:r w:rsidR="00D558A8" w:rsidRPr="00CD6132">
        <w:rPr>
          <w:rFonts w:ascii="宋体" w:eastAsia="宋体" w:hAnsi="宋体" w:hint="eastAsia"/>
          <w:szCs w:val="21"/>
        </w:rPr>
        <w:t>舞姿</w:t>
      </w:r>
      <w:proofErr w:type="gramStart"/>
      <w:r w:rsidR="00D558A8" w:rsidRPr="00CD6132">
        <w:rPr>
          <w:rFonts w:ascii="宋体" w:eastAsia="宋体" w:hAnsi="宋体" w:hint="eastAsia"/>
          <w:szCs w:val="21"/>
        </w:rPr>
        <w:t>翩翩贺</w:t>
      </w:r>
      <w:proofErr w:type="gramEnd"/>
      <w:r w:rsidR="00D558A8" w:rsidRPr="00CD6132">
        <w:rPr>
          <w:rFonts w:ascii="宋体" w:eastAsia="宋体" w:hAnsi="宋体" w:hint="eastAsia"/>
          <w:szCs w:val="21"/>
        </w:rPr>
        <w:t>新年</w:t>
      </w:r>
    </w:p>
    <w:p w:rsidR="00D558A8" w:rsidRPr="00CD6132" w:rsidRDefault="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：新的一年，新的征程</w:t>
      </w:r>
    </w:p>
    <w:p w:rsidR="00D558A8" w:rsidRPr="00CD6132" w:rsidRDefault="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：新的祝福，新的期待</w:t>
      </w:r>
    </w:p>
    <w:p w:rsidR="00D558A8" w:rsidRPr="00CD6132" w:rsidRDefault="00D558A8"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：尊敬的各位领导</w:t>
      </w:r>
    </w:p>
    <w:p w:rsidR="00D558A8" w:rsidRPr="00CD6132" w:rsidRDefault="00D558A8" w:rsidP="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：亲爱的同事们</w:t>
      </w:r>
    </w:p>
    <w:p w:rsidR="00D558A8" w:rsidRPr="00CD6132" w:rsidRDefault="00D558A8" w:rsidP="00D558A8">
      <w:pPr>
        <w:rPr>
          <w:rFonts w:ascii="宋体" w:eastAsia="宋体" w:hAnsi="宋体"/>
          <w:szCs w:val="21"/>
        </w:rPr>
      </w:pPr>
      <w:r w:rsidRPr="00CD6132">
        <w:rPr>
          <w:rFonts w:ascii="宋体" w:eastAsia="宋体" w:hAnsi="宋体" w:hint="eastAsia"/>
          <w:b/>
          <w:szCs w:val="21"/>
        </w:rPr>
        <w:t>合：</w:t>
      </w:r>
      <w:r w:rsidRPr="00CD6132">
        <w:rPr>
          <w:rFonts w:ascii="宋体" w:eastAsia="宋体" w:hAnsi="宋体" w:hint="eastAsia"/>
          <w:szCs w:val="21"/>
        </w:rPr>
        <w:t>大家下午好</w:t>
      </w:r>
      <w:r w:rsidR="008439CE" w:rsidRPr="00CD6132">
        <w:rPr>
          <w:rFonts w:ascii="宋体" w:eastAsia="宋体" w:hAnsi="宋体" w:hint="eastAsia"/>
          <w:szCs w:val="21"/>
        </w:rPr>
        <w:t xml:space="preserve"> (微鞠躬)</w:t>
      </w:r>
    </w:p>
    <w:p w:rsidR="00D558A8" w:rsidRPr="00CD6132" w:rsidRDefault="00D558A8" w:rsidP="00D558A8">
      <w:pPr>
        <w:rPr>
          <w:rFonts w:ascii="宋体" w:eastAsia="宋体" w:hAnsi="宋体"/>
          <w:b/>
          <w:szCs w:val="21"/>
        </w:rPr>
      </w:pPr>
    </w:p>
    <w:p w:rsidR="004D73BD" w:rsidRPr="00CD6132" w:rsidRDefault="004D73BD"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我是主持人xx</w:t>
      </w:r>
    </w:p>
    <w:p w:rsidR="004D73BD" w:rsidRPr="00CD6132" w:rsidRDefault="004D73BD" w:rsidP="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：我是主持人xx</w:t>
      </w:r>
    </w:p>
    <w:p w:rsidR="004D73BD" w:rsidRPr="00CD6132" w:rsidRDefault="004D73BD"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CA3192" w:rsidRPr="00CD6132">
        <w:rPr>
          <w:rFonts w:ascii="宋体" w:eastAsia="宋体" w:hAnsi="宋体" w:hint="eastAsia"/>
          <w:color w:val="333333"/>
          <w:szCs w:val="21"/>
          <w:shd w:val="clear" w:color="auto" w:fill="FFFFFF"/>
        </w:rPr>
        <w:t>在</w:t>
      </w:r>
      <w:r w:rsidR="00C6137F" w:rsidRPr="00CD6132">
        <w:rPr>
          <w:rFonts w:ascii="宋体" w:eastAsia="宋体" w:hAnsi="宋体" w:hint="eastAsia"/>
          <w:color w:val="333333"/>
          <w:szCs w:val="21"/>
          <w:shd w:val="clear" w:color="auto" w:fill="FFFFFF"/>
        </w:rPr>
        <w:t>2020</w:t>
      </w:r>
      <w:proofErr w:type="gramStart"/>
      <w:r w:rsidR="00CA3192" w:rsidRPr="00CD6132">
        <w:rPr>
          <w:rFonts w:ascii="宋体" w:eastAsia="宋体" w:hAnsi="宋体" w:hint="eastAsia"/>
          <w:color w:val="333333"/>
          <w:szCs w:val="21"/>
          <w:shd w:val="clear" w:color="auto" w:fill="FFFFFF"/>
        </w:rPr>
        <w:t>思诺西安</w:t>
      </w:r>
      <w:proofErr w:type="gramEnd"/>
      <w:r w:rsidR="00CA3192" w:rsidRPr="00CD6132">
        <w:rPr>
          <w:rFonts w:ascii="宋体" w:eastAsia="宋体" w:hAnsi="宋体" w:hint="eastAsia"/>
          <w:color w:val="333333"/>
          <w:szCs w:val="21"/>
          <w:shd w:val="clear" w:color="auto" w:fill="FFFFFF"/>
        </w:rPr>
        <w:t>年会之际能与大家欢聚一堂，我倍感荣幸</w:t>
      </w:r>
      <w:r w:rsidRPr="00CD6132">
        <w:rPr>
          <w:rFonts w:ascii="宋体" w:eastAsia="宋体" w:hAnsi="宋体" w:hint="eastAsia"/>
          <w:szCs w:val="21"/>
        </w:rPr>
        <w:t>。</w:t>
      </w:r>
    </w:p>
    <w:p w:rsidR="004D73BD" w:rsidRPr="00CD6132" w:rsidRDefault="004D73BD" w:rsidP="00D558A8">
      <w:pPr>
        <w:rPr>
          <w:rFonts w:ascii="宋体" w:eastAsia="宋体" w:hAnsi="宋体"/>
          <w:b/>
          <w:szCs w:val="21"/>
        </w:rPr>
      </w:pPr>
      <w:r w:rsidRPr="00CD6132">
        <w:rPr>
          <w:rFonts w:ascii="宋体" w:eastAsia="宋体" w:hAnsi="宋体" w:hint="eastAsia"/>
          <w:b/>
          <w:szCs w:val="21"/>
        </w:rPr>
        <w:t>女</w:t>
      </w:r>
      <w:r w:rsidRPr="00CD6132">
        <w:rPr>
          <w:rFonts w:ascii="宋体" w:eastAsia="宋体" w:hAnsi="宋体" w:hint="eastAsia"/>
          <w:szCs w:val="21"/>
        </w:rPr>
        <w:t>：在</w:t>
      </w:r>
      <w:r w:rsidR="00C6137F" w:rsidRPr="00CD6132">
        <w:rPr>
          <w:rFonts w:ascii="宋体" w:eastAsia="宋体" w:hAnsi="宋体" w:hint="eastAsia"/>
          <w:szCs w:val="21"/>
        </w:rPr>
        <w:t>2020</w:t>
      </w:r>
      <w:proofErr w:type="gramStart"/>
      <w:r w:rsidRPr="00CD6132">
        <w:rPr>
          <w:rFonts w:ascii="宋体" w:eastAsia="宋体" w:hAnsi="宋体" w:hint="eastAsia"/>
          <w:szCs w:val="21"/>
        </w:rPr>
        <w:t>思诺西安</w:t>
      </w:r>
      <w:proofErr w:type="gramEnd"/>
      <w:r w:rsidRPr="00CD6132">
        <w:rPr>
          <w:rFonts w:ascii="宋体" w:eastAsia="宋体" w:hAnsi="宋体" w:hint="eastAsia"/>
          <w:szCs w:val="21"/>
        </w:rPr>
        <w:t>年会的舞台上与大家共度时光</w:t>
      </w:r>
      <w:r w:rsidR="00C6137F" w:rsidRPr="00CD6132">
        <w:rPr>
          <w:rFonts w:ascii="宋体" w:eastAsia="宋体" w:hAnsi="宋体" w:hint="eastAsia"/>
          <w:szCs w:val="21"/>
        </w:rPr>
        <w:t>，我深</w:t>
      </w:r>
      <w:r w:rsidR="00CA3192" w:rsidRPr="00CD6132">
        <w:rPr>
          <w:rFonts w:ascii="宋体" w:eastAsia="宋体" w:hAnsi="宋体" w:hint="eastAsia"/>
          <w:szCs w:val="21"/>
        </w:rPr>
        <w:t>感幸福</w:t>
      </w:r>
      <w:r w:rsidRPr="00CD6132">
        <w:rPr>
          <w:rFonts w:ascii="宋体" w:eastAsia="宋体" w:hAnsi="宋体" w:hint="eastAsia"/>
          <w:szCs w:val="21"/>
        </w:rPr>
        <w:t>。</w:t>
      </w:r>
    </w:p>
    <w:p w:rsidR="00D558A8" w:rsidRPr="00CD6132" w:rsidRDefault="00B26BFD">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站在岁末我们回望过去，过去有太多的感动与故事</w:t>
      </w:r>
      <w:r w:rsidRPr="00CD6132">
        <w:rPr>
          <w:rFonts w:ascii="宋体" w:eastAsia="宋体" w:hAnsi="宋体" w:hint="eastAsia"/>
          <w:szCs w:val="21"/>
        </w:rPr>
        <w:t>：</w:t>
      </w:r>
    </w:p>
    <w:p w:rsidR="00B26BFD" w:rsidRPr="00CD6132" w:rsidRDefault="00B26BFD">
      <w:pPr>
        <w:rPr>
          <w:rFonts w:ascii="宋体" w:eastAsia="宋体" w:hAnsi="宋体"/>
          <w:szCs w:val="21"/>
        </w:rPr>
      </w:pPr>
      <w:r w:rsidRPr="00CD6132">
        <w:rPr>
          <w:rFonts w:ascii="宋体" w:eastAsia="宋体" w:hAnsi="宋体" w:hint="eastAsia"/>
          <w:szCs w:val="21"/>
        </w:rPr>
        <w:t>女：</w:t>
      </w:r>
      <w:r w:rsidR="00AF6DBA" w:rsidRPr="00CD6132">
        <w:rPr>
          <w:rFonts w:ascii="宋体" w:eastAsia="宋体" w:hAnsi="宋体" w:hint="eastAsia"/>
          <w:color w:val="333333"/>
          <w:szCs w:val="21"/>
          <w:shd w:val="clear" w:color="auto" w:fill="FFFFFF"/>
        </w:rPr>
        <w:t>站在岁首我们企盼未来，未来有更多的期望与梦想</w:t>
      </w:r>
      <w:r w:rsidRPr="00CD6132">
        <w:rPr>
          <w:rFonts w:ascii="宋体" w:eastAsia="宋体" w:hAnsi="宋体" w:hint="eastAsia"/>
          <w:szCs w:val="21"/>
        </w:rPr>
        <w:t>。</w:t>
      </w:r>
    </w:p>
    <w:p w:rsidR="00B26BFD" w:rsidRPr="00CD6132" w:rsidRDefault="00B26BFD">
      <w:pPr>
        <w:rPr>
          <w:rFonts w:ascii="宋体" w:eastAsia="宋体" w:hAnsi="宋体"/>
          <w:szCs w:val="21"/>
        </w:rPr>
      </w:pPr>
      <w:r w:rsidRPr="00CD6132">
        <w:rPr>
          <w:rFonts w:ascii="宋体" w:eastAsia="宋体" w:hAnsi="宋体" w:hint="eastAsia"/>
          <w:szCs w:val="21"/>
        </w:rPr>
        <w:t>男：</w:t>
      </w:r>
      <w:r w:rsidR="00AF6DBA" w:rsidRPr="00CD6132">
        <w:rPr>
          <w:rFonts w:ascii="宋体" w:eastAsia="宋体" w:hAnsi="宋体" w:hint="eastAsia"/>
          <w:color w:val="333333"/>
          <w:szCs w:val="21"/>
          <w:shd w:val="clear" w:color="auto" w:fill="FFFFFF"/>
        </w:rPr>
        <w:t>在这继往开来的日子，我们举办欢乐祥和的年会，庆贺我们的业绩，展望我们的未来</w:t>
      </w:r>
      <w:r w:rsidRPr="00CD6132">
        <w:rPr>
          <w:rFonts w:ascii="宋体" w:eastAsia="宋体" w:hAnsi="宋体" w:hint="eastAsia"/>
          <w:szCs w:val="21"/>
        </w:rPr>
        <w:t>！</w:t>
      </w:r>
    </w:p>
    <w:p w:rsidR="00AF6DBA" w:rsidRPr="00CD6132" w:rsidRDefault="00AF6DBA">
      <w:pPr>
        <w:rPr>
          <w:rFonts w:ascii="宋体" w:eastAsia="宋体" w:hAnsi="宋体"/>
          <w:color w:val="333333"/>
          <w:szCs w:val="21"/>
          <w:shd w:val="clear" w:color="auto" w:fill="FFFFFF"/>
        </w:rPr>
      </w:pPr>
      <w:r w:rsidRPr="00CD6132">
        <w:rPr>
          <w:rFonts w:ascii="宋体" w:eastAsia="宋体" w:hAnsi="宋体" w:hint="eastAsia"/>
          <w:szCs w:val="21"/>
        </w:rPr>
        <w:t>女：</w:t>
      </w:r>
      <w:r w:rsidRPr="00CD6132">
        <w:rPr>
          <w:rFonts w:ascii="宋体" w:eastAsia="宋体" w:hAnsi="宋体" w:hint="eastAsia"/>
          <w:color w:val="333333"/>
          <w:szCs w:val="21"/>
          <w:shd w:val="clear" w:color="auto" w:fill="FFFFFF"/>
        </w:rPr>
        <w:t>同时向在座的各位致以诚挚的问候，道一声：</w:t>
      </w:r>
    </w:p>
    <w:p w:rsidR="00AF6DBA" w:rsidRPr="00CD6132" w:rsidRDefault="00AF6DBA">
      <w:pPr>
        <w:rPr>
          <w:rFonts w:ascii="宋体" w:eastAsia="宋体" w:hAnsi="宋体"/>
          <w:szCs w:val="21"/>
        </w:rPr>
      </w:pPr>
      <w:r w:rsidRPr="00CD6132">
        <w:rPr>
          <w:rFonts w:ascii="宋体" w:eastAsia="宋体" w:hAnsi="宋体" w:hint="eastAsia"/>
          <w:color w:val="333333"/>
          <w:szCs w:val="21"/>
          <w:shd w:val="clear" w:color="auto" w:fill="FFFFFF"/>
        </w:rPr>
        <w:t>合：你们辛苦了!(鞠躬)</w:t>
      </w:r>
    </w:p>
    <w:p w:rsidR="00E95DB2" w:rsidRPr="00CD6132" w:rsidRDefault="00AF6DBA">
      <w:pPr>
        <w:rPr>
          <w:rFonts w:ascii="宋体" w:eastAsia="宋体" w:hAnsi="宋体"/>
          <w:szCs w:val="21"/>
        </w:rPr>
      </w:pPr>
      <w:r w:rsidRPr="00CD6132">
        <w:rPr>
          <w:rFonts w:ascii="宋体" w:eastAsia="宋体" w:hAnsi="宋体" w:hint="eastAsia"/>
          <w:szCs w:val="21"/>
        </w:rPr>
        <w:t>男</w:t>
      </w:r>
      <w:r w:rsidR="00E95DB2" w:rsidRPr="00CD6132">
        <w:rPr>
          <w:rFonts w:ascii="宋体" w:eastAsia="宋体" w:hAnsi="宋体" w:hint="eastAsia"/>
          <w:szCs w:val="21"/>
        </w:rPr>
        <w:t>：现在我宣布：</w:t>
      </w:r>
    </w:p>
    <w:p w:rsidR="00E95DB2" w:rsidRPr="00CD6132" w:rsidRDefault="00E95DB2">
      <w:pPr>
        <w:rPr>
          <w:rFonts w:ascii="宋体" w:eastAsia="宋体" w:hAnsi="宋体"/>
          <w:szCs w:val="21"/>
        </w:rPr>
      </w:pPr>
      <w:r w:rsidRPr="00CD6132">
        <w:rPr>
          <w:rFonts w:ascii="宋体" w:eastAsia="宋体" w:hAnsi="宋体" w:hint="eastAsia"/>
          <w:szCs w:val="21"/>
        </w:rPr>
        <w:t>合：2020思诺西安分公司年会正式开始。</w:t>
      </w:r>
    </w:p>
    <w:p w:rsidR="00CF7CA7" w:rsidRPr="00CD6132" w:rsidRDefault="00CF7CA7">
      <w:pPr>
        <w:rPr>
          <w:rFonts w:ascii="宋体" w:eastAsia="宋体" w:hAnsi="宋体"/>
          <w:szCs w:val="21"/>
        </w:rPr>
      </w:pPr>
    </w:p>
    <w:p w:rsidR="00E95DB2" w:rsidRPr="00CD6132" w:rsidRDefault="00E95DB2">
      <w:pPr>
        <w:rPr>
          <w:rFonts w:asciiTheme="minorEastAsia" w:hAnsiTheme="minorEastAsia"/>
          <w:szCs w:val="21"/>
        </w:rPr>
      </w:pPr>
      <w:r w:rsidRPr="00CD6132">
        <w:rPr>
          <w:rFonts w:ascii="宋体" w:eastAsia="宋体" w:hAnsi="宋体" w:hint="eastAsia"/>
          <w:szCs w:val="21"/>
        </w:rPr>
        <w:t>男</w:t>
      </w:r>
      <w:r w:rsidR="00677F31" w:rsidRPr="00CD6132">
        <w:rPr>
          <w:rFonts w:ascii="宋体" w:eastAsia="宋体" w:hAnsi="宋体" w:hint="eastAsia"/>
          <w:szCs w:val="21"/>
        </w:rPr>
        <w:t>：</w:t>
      </w:r>
      <w:r w:rsidR="00677F31" w:rsidRPr="00CD6132">
        <w:rPr>
          <w:rFonts w:asciiTheme="minorEastAsia" w:hAnsiTheme="minorEastAsia" w:hint="eastAsia"/>
          <w:szCs w:val="21"/>
        </w:rPr>
        <w:t>思诺西安分公司取得今天辉煌的成绩离不开总公司的大力支持与鼓舞</w:t>
      </w:r>
      <w:r w:rsidR="007E0F29" w:rsidRPr="00CD6132">
        <w:rPr>
          <w:rFonts w:asciiTheme="minorEastAsia" w:hAnsiTheme="minorEastAsia" w:hint="eastAsia"/>
          <w:szCs w:val="21"/>
        </w:rPr>
        <w:t>，有请xx总为我们致辞：</w:t>
      </w:r>
    </w:p>
    <w:p w:rsidR="007E0F29" w:rsidRPr="00CD6132" w:rsidRDefault="00D46858">
      <w:pPr>
        <w:rPr>
          <w:rFonts w:asciiTheme="minorEastAsia" w:hAnsiTheme="minorEastAsia"/>
          <w:szCs w:val="21"/>
        </w:rPr>
      </w:pPr>
      <w:r w:rsidRPr="00CD6132">
        <w:rPr>
          <w:rFonts w:asciiTheme="minorEastAsia" w:hAnsiTheme="minorEastAsia" w:hint="eastAsia"/>
          <w:szCs w:val="21"/>
        </w:rPr>
        <w:t>女：xx刚才我们董事长的致辞回顾了公司</w:t>
      </w:r>
      <w:ins w:id="0" w:author="hfm" w:date="2018-01-22T17:56:00Z">
        <w:r w:rsidRPr="00CD6132">
          <w:rPr>
            <w:rFonts w:asciiTheme="minorEastAsia" w:hAnsiTheme="minorEastAsia" w:hint="eastAsia"/>
            <w:szCs w:val="21"/>
          </w:rPr>
          <w:t>长期以来</w:t>
        </w:r>
      </w:ins>
      <w:r w:rsidRPr="00CD6132">
        <w:rPr>
          <w:rFonts w:asciiTheme="minorEastAsia" w:hAnsiTheme="minorEastAsia" w:hint="eastAsia"/>
          <w:szCs w:val="21"/>
        </w:rPr>
        <w:t>所取得的进步，更是展望了今后发展的光辉前景</w:t>
      </w:r>
      <w:r w:rsidR="00CF7CA7" w:rsidRPr="00CD6132">
        <w:rPr>
          <w:rFonts w:asciiTheme="minorEastAsia" w:hAnsiTheme="minorEastAsia" w:hint="eastAsia"/>
          <w:szCs w:val="21"/>
        </w:rPr>
        <w:t>，接下来有请xx总讲话。</w:t>
      </w:r>
    </w:p>
    <w:p w:rsidR="00CF7CA7" w:rsidRDefault="00CF7CA7">
      <w:pPr>
        <w:rPr>
          <w:rFonts w:asciiTheme="minorEastAsia" w:hAnsiTheme="minorEastAsia"/>
          <w:szCs w:val="21"/>
        </w:rPr>
      </w:pPr>
    </w:p>
    <w:p w:rsidR="007C34E2" w:rsidRPr="00A11A5A" w:rsidRDefault="007C34E2" w:rsidP="007C34E2">
      <w:pPr>
        <w:rPr>
          <w:rFonts w:ascii="Calibri" w:eastAsia="宋体" w:hAnsi="Calibri" w:cs="Times New Roman"/>
          <w:b/>
          <w:color w:val="E36C0A" w:themeColor="accent6" w:themeShade="BF"/>
          <w:sz w:val="24"/>
          <w:szCs w:val="24"/>
        </w:rPr>
      </w:pPr>
      <w:r w:rsidRPr="00A11A5A">
        <w:rPr>
          <w:rFonts w:asciiTheme="minorEastAsia" w:hAnsiTheme="minorEastAsia" w:hint="eastAsia"/>
          <w:b/>
          <w:color w:val="E36C0A" w:themeColor="accent6" w:themeShade="BF"/>
          <w:szCs w:val="21"/>
        </w:rPr>
        <w:t xml:space="preserve">节目1 </w:t>
      </w:r>
      <w:r w:rsidRPr="007C34E2">
        <w:rPr>
          <w:rFonts w:ascii="Calibri" w:eastAsia="宋体" w:hAnsi="Calibri" w:cs="Times New Roman" w:hint="eastAsia"/>
          <w:b/>
          <w:color w:val="E36C0A" w:themeColor="accent6" w:themeShade="BF"/>
          <w:sz w:val="24"/>
          <w:szCs w:val="24"/>
        </w:rPr>
        <w:t>歌舞串烧</w:t>
      </w:r>
    </w:p>
    <w:p w:rsidR="007C34E2" w:rsidRPr="007C34E2" w:rsidRDefault="007C34E2" w:rsidP="007C34E2">
      <w:pPr>
        <w:rPr>
          <w:rFonts w:asciiTheme="minorEastAsia" w:hAnsiTheme="minorEastAsia"/>
          <w:b/>
          <w:szCs w:val="21"/>
        </w:rPr>
      </w:pPr>
    </w:p>
    <w:p w:rsidR="007C34E2" w:rsidRPr="007C34E2" w:rsidRDefault="007C34E2" w:rsidP="007C34E2">
      <w:pPr>
        <w:spacing w:line="360" w:lineRule="auto"/>
        <w:rPr>
          <w:rFonts w:ascii="Calibri" w:eastAsia="宋体" w:hAnsi="Calibri" w:cs="Times New Roman"/>
          <w:b/>
          <w:sz w:val="24"/>
          <w:szCs w:val="24"/>
        </w:rPr>
      </w:pPr>
      <w:r w:rsidRPr="007C34E2">
        <w:rPr>
          <w:rFonts w:ascii="Calibri" w:eastAsia="宋体" w:hAnsi="Calibri" w:cs="Times New Roman" w:hint="eastAsia"/>
          <w:b/>
          <w:sz w:val="24"/>
          <w:szCs w:val="24"/>
        </w:rPr>
        <w:t>游戏</w:t>
      </w:r>
      <w:r w:rsidRPr="007C34E2">
        <w:rPr>
          <w:rFonts w:ascii="Calibri" w:eastAsia="宋体" w:hAnsi="Calibri" w:cs="Times New Roman" w:hint="eastAsia"/>
          <w:b/>
          <w:sz w:val="24"/>
          <w:szCs w:val="24"/>
        </w:rPr>
        <w:t xml:space="preserve">1 </w:t>
      </w:r>
      <w:r w:rsidRPr="007C34E2">
        <w:rPr>
          <w:rFonts w:ascii="Calibri" w:eastAsia="宋体" w:hAnsi="Calibri" w:cs="Times New Roman" w:hint="eastAsia"/>
          <w:b/>
          <w:sz w:val="24"/>
          <w:szCs w:val="24"/>
        </w:rPr>
        <w:t>热场游戏</w:t>
      </w:r>
      <w:r w:rsidRPr="007C34E2">
        <w:rPr>
          <w:rFonts w:ascii="Calibri" w:eastAsia="宋体" w:hAnsi="Calibri" w:cs="Times New Roman" w:hint="eastAsia"/>
          <w:b/>
          <w:sz w:val="24"/>
          <w:szCs w:val="24"/>
        </w:rPr>
        <w:t>---</w:t>
      </w:r>
      <w:r w:rsidRPr="007C34E2">
        <w:rPr>
          <w:rFonts w:ascii="Calibri" w:eastAsia="宋体" w:hAnsi="Calibri" w:cs="Times New Roman" w:hint="eastAsia"/>
          <w:b/>
          <w:sz w:val="24"/>
          <w:szCs w:val="24"/>
        </w:rPr>
        <w:t>拔河（规则：</w:t>
      </w:r>
      <w:r w:rsidRPr="007C34E2">
        <w:rPr>
          <w:rFonts w:ascii="Calibri" w:eastAsia="宋体" w:hAnsi="Calibri" w:cs="Times New Roman" w:hint="eastAsia"/>
          <w:b/>
          <w:sz w:val="24"/>
          <w:szCs w:val="24"/>
        </w:rPr>
        <w:t>XXXX</w:t>
      </w:r>
      <w:r w:rsidRPr="007C34E2">
        <w:rPr>
          <w:rFonts w:ascii="Calibri" w:eastAsia="宋体" w:hAnsi="Calibri" w:cs="Times New Roman" w:hint="eastAsia"/>
          <w:b/>
          <w:sz w:val="24"/>
          <w:szCs w:val="24"/>
        </w:rPr>
        <w:t>倒啤酒）</w:t>
      </w:r>
    </w:p>
    <w:p w:rsidR="007C34E2" w:rsidRDefault="007C34E2" w:rsidP="007C34E2">
      <w:pPr>
        <w:spacing w:line="360" w:lineRule="auto"/>
        <w:rPr>
          <w:rFonts w:ascii="Calibri" w:eastAsia="宋体" w:hAnsi="Calibri" w:cs="Times New Roman"/>
          <w:sz w:val="24"/>
          <w:szCs w:val="24"/>
        </w:rPr>
      </w:pPr>
    </w:p>
    <w:p w:rsidR="007C34E2" w:rsidRPr="007C34E2" w:rsidRDefault="007C34E2" w:rsidP="007C34E2">
      <w:pPr>
        <w:spacing w:line="360" w:lineRule="auto"/>
        <w:rPr>
          <w:rFonts w:ascii="Calibri" w:eastAsia="宋体" w:hAnsi="Calibri" w:cs="Times New Roman"/>
          <w:b/>
          <w:color w:val="E36C0A" w:themeColor="accent6" w:themeShade="BF"/>
          <w:sz w:val="24"/>
          <w:szCs w:val="24"/>
        </w:rPr>
      </w:pPr>
      <w:r w:rsidRPr="00A11A5A">
        <w:rPr>
          <w:rFonts w:ascii="Calibri" w:eastAsia="宋体" w:hAnsi="Calibri" w:cs="Times New Roman" w:hint="eastAsia"/>
          <w:b/>
          <w:color w:val="E36C0A" w:themeColor="accent6" w:themeShade="BF"/>
          <w:sz w:val="24"/>
          <w:szCs w:val="24"/>
        </w:rPr>
        <w:t>节目二：</w:t>
      </w:r>
      <w:r w:rsidRPr="007C34E2">
        <w:rPr>
          <w:rFonts w:ascii="Calibri" w:eastAsia="宋体" w:hAnsi="Calibri" w:cs="Times New Roman" w:hint="eastAsia"/>
          <w:b/>
          <w:color w:val="E36C0A" w:themeColor="accent6" w:themeShade="BF"/>
          <w:sz w:val="24"/>
          <w:szCs w:val="24"/>
        </w:rPr>
        <w:t>小品——西游记后传</w:t>
      </w:r>
    </w:p>
    <w:p w:rsidR="007C34E2" w:rsidRDefault="007C34E2" w:rsidP="007C34E2">
      <w:pPr>
        <w:spacing w:line="360" w:lineRule="auto"/>
        <w:rPr>
          <w:rFonts w:ascii="Calibri" w:eastAsia="宋体" w:hAnsi="Calibri" w:cs="Times New Roman"/>
          <w:sz w:val="24"/>
          <w:szCs w:val="24"/>
        </w:rPr>
      </w:pPr>
    </w:p>
    <w:p w:rsidR="007C34E2" w:rsidRPr="007C34E2" w:rsidRDefault="007C34E2" w:rsidP="007C34E2">
      <w:pPr>
        <w:spacing w:line="360" w:lineRule="auto"/>
        <w:rPr>
          <w:rFonts w:ascii="Calibri" w:eastAsia="宋体" w:hAnsi="Calibri" w:cs="Times New Roman"/>
          <w:b/>
          <w:sz w:val="24"/>
          <w:szCs w:val="24"/>
        </w:rPr>
      </w:pPr>
      <w:r w:rsidRPr="007C34E2">
        <w:rPr>
          <w:rFonts w:ascii="Calibri" w:eastAsia="宋体" w:hAnsi="Calibri" w:cs="Times New Roman" w:hint="eastAsia"/>
          <w:b/>
          <w:sz w:val="24"/>
          <w:szCs w:val="24"/>
        </w:rPr>
        <w:t>颁奖</w:t>
      </w:r>
      <w:r w:rsidRPr="007C34E2">
        <w:rPr>
          <w:rFonts w:ascii="Calibri" w:eastAsia="宋体" w:hAnsi="Calibri" w:cs="Times New Roman" w:hint="eastAsia"/>
          <w:b/>
          <w:sz w:val="24"/>
          <w:szCs w:val="24"/>
        </w:rPr>
        <w:t>+</w:t>
      </w:r>
      <w:r w:rsidRPr="007C34E2">
        <w:rPr>
          <w:rFonts w:ascii="Calibri" w:eastAsia="宋体" w:hAnsi="Calibri" w:cs="Times New Roman" w:hint="eastAsia"/>
          <w:b/>
          <w:sz w:val="24"/>
          <w:szCs w:val="24"/>
        </w:rPr>
        <w:t>抽奖</w:t>
      </w:r>
      <w:r w:rsidRPr="007C34E2">
        <w:rPr>
          <w:rFonts w:ascii="Calibri" w:eastAsia="宋体" w:hAnsi="Calibri" w:cs="Times New Roman" w:hint="eastAsia"/>
          <w:b/>
          <w:sz w:val="24"/>
          <w:szCs w:val="24"/>
        </w:rPr>
        <w:t>1</w:t>
      </w:r>
      <w:r w:rsidRPr="007C34E2">
        <w:rPr>
          <w:rFonts w:ascii="Calibri" w:eastAsia="宋体" w:hAnsi="Calibri" w:cs="Times New Roman" w:hint="eastAsia"/>
          <w:b/>
          <w:sz w:val="24"/>
          <w:szCs w:val="24"/>
        </w:rPr>
        <w:t>：领导颁奖、抽三等奖（</w:t>
      </w:r>
      <w:r w:rsidRPr="007C34E2">
        <w:rPr>
          <w:rFonts w:ascii="Calibri" w:eastAsia="宋体" w:hAnsi="Calibri" w:cs="Times New Roman" w:hint="eastAsia"/>
          <w:b/>
          <w:sz w:val="24"/>
          <w:szCs w:val="24"/>
        </w:rPr>
        <w:t>10</w:t>
      </w:r>
      <w:r w:rsidRPr="007C34E2">
        <w:rPr>
          <w:rFonts w:ascii="Calibri" w:eastAsia="宋体" w:hAnsi="Calibri" w:cs="Times New Roman" w:hint="eastAsia"/>
          <w:b/>
          <w:sz w:val="24"/>
          <w:szCs w:val="24"/>
        </w:rPr>
        <w:t>名）</w:t>
      </w:r>
    </w:p>
    <w:p w:rsidR="007C34E2" w:rsidRDefault="007C34E2" w:rsidP="007C34E2">
      <w:pPr>
        <w:spacing w:line="360" w:lineRule="auto"/>
        <w:rPr>
          <w:rFonts w:ascii="Calibri" w:eastAsia="宋体" w:hAnsi="Calibri" w:cs="Times New Roman"/>
          <w:sz w:val="24"/>
          <w:szCs w:val="24"/>
        </w:rPr>
      </w:pPr>
    </w:p>
    <w:p w:rsidR="007C34E2" w:rsidRPr="007C34E2" w:rsidRDefault="007C34E2" w:rsidP="007C34E2">
      <w:pPr>
        <w:spacing w:line="360" w:lineRule="auto"/>
        <w:rPr>
          <w:rFonts w:ascii="Calibri" w:eastAsia="宋体" w:hAnsi="Calibri" w:cs="Times New Roman"/>
          <w:b/>
          <w:sz w:val="24"/>
          <w:szCs w:val="24"/>
        </w:rPr>
      </w:pPr>
      <w:r w:rsidRPr="007C34E2">
        <w:rPr>
          <w:rFonts w:ascii="Calibri" w:eastAsia="宋体" w:hAnsi="Calibri" w:cs="Times New Roman" w:hint="eastAsia"/>
          <w:b/>
          <w:sz w:val="24"/>
          <w:szCs w:val="24"/>
        </w:rPr>
        <w:t>游戏</w:t>
      </w:r>
      <w:r w:rsidRPr="007C34E2">
        <w:rPr>
          <w:rFonts w:ascii="Calibri" w:eastAsia="宋体" w:hAnsi="Calibri" w:cs="Times New Roman" w:hint="eastAsia"/>
          <w:b/>
          <w:sz w:val="24"/>
          <w:szCs w:val="24"/>
        </w:rPr>
        <w:t>2</w:t>
      </w:r>
      <w:r w:rsidRPr="007C34E2">
        <w:rPr>
          <w:rFonts w:ascii="Calibri" w:eastAsia="宋体" w:hAnsi="Calibri" w:cs="Times New Roman" w:hint="eastAsia"/>
          <w:b/>
          <w:sz w:val="24"/>
          <w:szCs w:val="24"/>
        </w:rPr>
        <w:t>：击鼓传花互动</w:t>
      </w:r>
    </w:p>
    <w:p w:rsidR="007C34E2" w:rsidRDefault="007C34E2" w:rsidP="007C34E2">
      <w:pPr>
        <w:spacing w:line="360" w:lineRule="auto"/>
        <w:rPr>
          <w:rFonts w:ascii="Calibri" w:eastAsia="宋体" w:hAnsi="Calibri" w:cs="Times New Roman"/>
          <w:sz w:val="24"/>
          <w:szCs w:val="24"/>
        </w:rPr>
      </w:pPr>
    </w:p>
    <w:p w:rsidR="007C34E2" w:rsidRPr="00A11A5A" w:rsidRDefault="007C34E2" w:rsidP="007C34E2">
      <w:pPr>
        <w:spacing w:line="360" w:lineRule="auto"/>
        <w:rPr>
          <w:rFonts w:ascii="Calibri" w:eastAsia="宋体" w:hAnsi="Calibri" w:cs="Times New Roman"/>
          <w:b/>
          <w:color w:val="E36C0A" w:themeColor="accent6" w:themeShade="BF"/>
          <w:sz w:val="24"/>
          <w:szCs w:val="24"/>
        </w:rPr>
      </w:pPr>
      <w:r w:rsidRPr="00A11A5A">
        <w:rPr>
          <w:rFonts w:ascii="Calibri" w:eastAsia="宋体" w:hAnsi="Calibri" w:cs="Times New Roman" w:hint="eastAsia"/>
          <w:b/>
          <w:color w:val="E36C0A" w:themeColor="accent6" w:themeShade="BF"/>
          <w:sz w:val="24"/>
          <w:szCs w:val="24"/>
        </w:rPr>
        <w:t>节目三：</w:t>
      </w:r>
      <w:r w:rsidRPr="007C34E2">
        <w:rPr>
          <w:rFonts w:ascii="Calibri" w:eastAsia="宋体" w:hAnsi="Calibri" w:cs="Times New Roman" w:hint="eastAsia"/>
          <w:b/>
          <w:color w:val="E36C0A" w:themeColor="accent6" w:themeShade="BF"/>
          <w:sz w:val="24"/>
          <w:szCs w:val="24"/>
        </w:rPr>
        <w:t>B-BOX(</w:t>
      </w:r>
      <w:r w:rsidRPr="007C34E2">
        <w:rPr>
          <w:rFonts w:ascii="Calibri" w:eastAsia="宋体" w:hAnsi="Calibri" w:cs="Times New Roman" w:hint="eastAsia"/>
          <w:b/>
          <w:color w:val="E36C0A" w:themeColor="accent6" w:themeShade="BF"/>
          <w:sz w:val="24"/>
          <w:szCs w:val="24"/>
        </w:rPr>
        <w:t>技术部周若豪）</w:t>
      </w:r>
    </w:p>
    <w:p w:rsidR="00A11A5A" w:rsidRPr="007C34E2" w:rsidRDefault="00A11A5A" w:rsidP="007C34E2">
      <w:pPr>
        <w:spacing w:line="360" w:lineRule="auto"/>
        <w:rPr>
          <w:rFonts w:ascii="Calibri" w:eastAsia="宋体" w:hAnsi="Calibri" w:cs="Times New Roman"/>
          <w:b/>
          <w:sz w:val="24"/>
          <w:szCs w:val="24"/>
        </w:rPr>
      </w:pPr>
    </w:p>
    <w:p w:rsidR="007C34E2" w:rsidRDefault="00A11A5A" w:rsidP="00A11A5A">
      <w:pPr>
        <w:spacing w:line="360" w:lineRule="auto"/>
        <w:rPr>
          <w:rFonts w:ascii="Calibri" w:eastAsia="宋体" w:hAnsi="Calibri" w:cs="Times New Roman" w:hint="eastAsia"/>
          <w:b/>
          <w:color w:val="E36C0A" w:themeColor="accent6" w:themeShade="BF"/>
          <w:sz w:val="24"/>
          <w:szCs w:val="24"/>
        </w:rPr>
      </w:pPr>
      <w:r w:rsidRPr="00A11A5A">
        <w:rPr>
          <w:rFonts w:ascii="Calibri" w:eastAsia="宋体" w:hAnsi="Calibri" w:cs="Times New Roman" w:hint="eastAsia"/>
          <w:b/>
          <w:color w:val="E36C0A" w:themeColor="accent6" w:themeShade="BF"/>
          <w:sz w:val="24"/>
          <w:szCs w:val="24"/>
        </w:rPr>
        <w:t>节目四：</w:t>
      </w:r>
      <w:r w:rsidR="007C34E2" w:rsidRPr="007C34E2">
        <w:rPr>
          <w:rFonts w:ascii="Calibri" w:eastAsia="宋体" w:hAnsi="Calibri" w:cs="Times New Roman" w:hint="eastAsia"/>
          <w:b/>
          <w:color w:val="E36C0A" w:themeColor="accent6" w:themeShade="BF"/>
          <w:sz w:val="24"/>
          <w:szCs w:val="24"/>
        </w:rPr>
        <w:t>独舞（郝国华）</w:t>
      </w:r>
    </w:p>
    <w:p w:rsidR="009D6D8F" w:rsidRDefault="009D6D8F" w:rsidP="00A11A5A">
      <w:pPr>
        <w:spacing w:line="360" w:lineRule="auto"/>
        <w:rPr>
          <w:rFonts w:ascii="Calibri" w:eastAsia="宋体" w:hAnsi="Calibri" w:cs="Times New Roman" w:hint="eastAsia"/>
          <w:szCs w:val="21"/>
        </w:rPr>
      </w:pPr>
      <w:r>
        <w:rPr>
          <w:rFonts w:ascii="Calibri" w:eastAsia="宋体" w:hAnsi="Calibri" w:cs="Times New Roman"/>
          <w:szCs w:val="21"/>
        </w:rPr>
        <w:t>女</w:t>
      </w:r>
      <w:r>
        <w:rPr>
          <w:rFonts w:ascii="Calibri" w:eastAsia="宋体" w:hAnsi="Calibri" w:cs="Times New Roman" w:hint="eastAsia"/>
          <w:szCs w:val="21"/>
        </w:rPr>
        <w:t>：</w:t>
      </w:r>
      <w:r>
        <w:rPr>
          <w:rFonts w:ascii="Calibri" w:eastAsia="宋体" w:hAnsi="Calibri" w:cs="Times New Roman"/>
          <w:szCs w:val="21"/>
        </w:rPr>
        <w:t>XXX</w:t>
      </w:r>
      <w:r>
        <w:rPr>
          <w:rFonts w:ascii="Calibri" w:eastAsia="宋体" w:hAnsi="Calibri" w:cs="Times New Roman"/>
          <w:szCs w:val="21"/>
        </w:rPr>
        <w:t>真的是深藏不漏啊</w:t>
      </w:r>
      <w:r>
        <w:rPr>
          <w:rFonts w:ascii="Calibri" w:eastAsia="宋体" w:hAnsi="Calibri" w:cs="Times New Roman" w:hint="eastAsia"/>
          <w:szCs w:val="21"/>
        </w:rPr>
        <w:t>，</w:t>
      </w:r>
      <w:r>
        <w:rPr>
          <w:rFonts w:ascii="Calibri" w:eastAsia="宋体" w:hAnsi="Calibri" w:cs="Times New Roman"/>
          <w:szCs w:val="21"/>
        </w:rPr>
        <w:t>这一段</w:t>
      </w:r>
      <w:r w:rsidR="00334DB4">
        <w:rPr>
          <w:rFonts w:ascii="Calibri" w:eastAsia="宋体" w:hAnsi="Calibri" w:cs="Times New Roman"/>
          <w:szCs w:val="21"/>
        </w:rPr>
        <w:t>B</w:t>
      </w:r>
      <w:r w:rsidR="00334DB4">
        <w:rPr>
          <w:rFonts w:ascii="Calibri" w:eastAsia="宋体" w:hAnsi="Calibri" w:cs="Times New Roman" w:hint="eastAsia"/>
          <w:szCs w:val="21"/>
        </w:rPr>
        <w:t>-</w:t>
      </w:r>
      <w:r w:rsidR="00334DB4">
        <w:rPr>
          <w:rFonts w:ascii="Calibri" w:eastAsia="宋体" w:hAnsi="Calibri" w:cs="Times New Roman"/>
          <w:szCs w:val="21"/>
        </w:rPr>
        <w:t>Box</w:t>
      </w:r>
      <w:r w:rsidR="00334DB4">
        <w:rPr>
          <w:rFonts w:ascii="Calibri" w:eastAsia="宋体" w:hAnsi="Calibri" w:cs="Times New Roman"/>
          <w:szCs w:val="21"/>
        </w:rPr>
        <w:t>表演</w:t>
      </w:r>
      <w:r w:rsidR="00334DB4">
        <w:rPr>
          <w:rFonts w:ascii="Calibri" w:eastAsia="宋体" w:hAnsi="Calibri" w:cs="Times New Roman" w:hint="eastAsia"/>
          <w:szCs w:val="21"/>
        </w:rPr>
        <w:t>，</w:t>
      </w:r>
      <w:r>
        <w:rPr>
          <w:rFonts w:ascii="Calibri" w:eastAsia="宋体" w:hAnsi="Calibri" w:cs="Times New Roman" w:hint="eastAsia"/>
          <w:szCs w:val="21"/>
        </w:rPr>
        <w:t>简直不输周</w:t>
      </w:r>
      <w:proofErr w:type="gramStart"/>
      <w:r>
        <w:rPr>
          <w:rFonts w:ascii="Calibri" w:eastAsia="宋体" w:hAnsi="Calibri" w:cs="Times New Roman" w:hint="eastAsia"/>
          <w:szCs w:val="21"/>
        </w:rPr>
        <w:t>杰伦或陶喆</w:t>
      </w:r>
      <w:proofErr w:type="gramEnd"/>
      <w:r>
        <w:rPr>
          <w:rFonts w:ascii="Calibri" w:eastAsia="宋体" w:hAnsi="Calibri" w:cs="Times New Roman" w:hint="eastAsia"/>
          <w:szCs w:val="21"/>
        </w:rPr>
        <w:t>啊。</w:t>
      </w:r>
    </w:p>
    <w:p w:rsidR="00334DB4" w:rsidRDefault="009D6D8F" w:rsidP="00A11A5A">
      <w:pPr>
        <w:spacing w:line="360" w:lineRule="auto"/>
        <w:rPr>
          <w:rFonts w:ascii="Calibri" w:eastAsia="宋体" w:hAnsi="Calibri" w:cs="Times New Roman" w:hint="eastAsia"/>
          <w:szCs w:val="21"/>
        </w:rPr>
      </w:pPr>
      <w:r>
        <w:rPr>
          <w:rFonts w:ascii="Calibri" w:eastAsia="宋体" w:hAnsi="Calibri" w:cs="Times New Roman" w:hint="eastAsia"/>
          <w:szCs w:val="21"/>
        </w:rPr>
        <w:lastRenderedPageBreak/>
        <w:t>男：</w:t>
      </w:r>
      <w:r w:rsidR="003F3B2B">
        <w:rPr>
          <w:rFonts w:ascii="Calibri" w:eastAsia="宋体" w:hAnsi="Calibri" w:cs="Times New Roman" w:hint="eastAsia"/>
          <w:szCs w:val="21"/>
        </w:rPr>
        <w:t>我们不仅有口技卓然的</w:t>
      </w:r>
      <w:r w:rsidR="003F3B2B">
        <w:rPr>
          <w:rFonts w:ascii="Calibri" w:eastAsia="宋体" w:hAnsi="Calibri" w:cs="Times New Roman" w:hint="eastAsia"/>
          <w:szCs w:val="21"/>
        </w:rPr>
        <w:t>XXX</w:t>
      </w:r>
      <w:r w:rsidR="003F3B2B">
        <w:rPr>
          <w:rFonts w:ascii="Calibri" w:eastAsia="宋体" w:hAnsi="Calibri" w:cs="Times New Roman" w:hint="eastAsia"/>
          <w:szCs w:val="21"/>
        </w:rPr>
        <w:t>，还有舞姿妙曼的</w:t>
      </w:r>
      <w:r w:rsidR="003F3B2B">
        <w:rPr>
          <w:rFonts w:ascii="Calibri" w:eastAsia="宋体" w:hAnsi="Calibri" w:cs="Times New Roman" w:hint="eastAsia"/>
          <w:szCs w:val="21"/>
        </w:rPr>
        <w:t>XXX</w:t>
      </w:r>
      <w:r w:rsidR="003F3B2B">
        <w:rPr>
          <w:rFonts w:ascii="Calibri" w:eastAsia="宋体" w:hAnsi="Calibri" w:cs="Times New Roman" w:hint="eastAsia"/>
          <w:szCs w:val="21"/>
        </w:rPr>
        <w:t>。</w:t>
      </w:r>
      <w:r w:rsidR="00334DB4">
        <w:rPr>
          <w:rFonts w:ascii="Calibri" w:eastAsia="宋体" w:hAnsi="Calibri" w:cs="Times New Roman" w:hint="eastAsia"/>
          <w:szCs w:val="21"/>
        </w:rPr>
        <w:t>接下来请欣赏</w:t>
      </w:r>
      <w:r w:rsidR="00440869">
        <w:rPr>
          <w:rFonts w:ascii="Calibri" w:eastAsia="宋体" w:hAnsi="Calibri" w:cs="Times New Roman" w:hint="eastAsia"/>
          <w:szCs w:val="21"/>
        </w:rPr>
        <w:t>由郝姐带来的独舞，有请郝姐。</w:t>
      </w:r>
      <w:bookmarkStart w:id="1" w:name="_GoBack"/>
      <w:bookmarkEnd w:id="1"/>
    </w:p>
    <w:p w:rsidR="00440869" w:rsidRDefault="00440869" w:rsidP="00A11A5A">
      <w:pPr>
        <w:spacing w:line="360" w:lineRule="auto"/>
        <w:rPr>
          <w:rFonts w:ascii="Calibri" w:eastAsia="宋体" w:hAnsi="Calibri" w:cs="Times New Roman" w:hint="eastAsia"/>
          <w:szCs w:val="21"/>
        </w:rPr>
      </w:pPr>
    </w:p>
    <w:p w:rsidR="00440869" w:rsidRPr="00334DB4" w:rsidRDefault="00440869" w:rsidP="00A11A5A">
      <w:pPr>
        <w:spacing w:line="360" w:lineRule="auto"/>
        <w:rPr>
          <w:rFonts w:ascii="Calibri" w:eastAsia="宋体" w:hAnsi="Calibri" w:cs="Times New Roman"/>
          <w:szCs w:val="21"/>
        </w:rPr>
      </w:pPr>
    </w:p>
    <w:p w:rsidR="007C34E2" w:rsidRPr="007C34E2" w:rsidRDefault="00A11A5A" w:rsidP="007C34E2">
      <w:pPr>
        <w:spacing w:line="360" w:lineRule="auto"/>
        <w:rPr>
          <w:rFonts w:ascii="Calibri" w:eastAsia="宋体" w:hAnsi="Calibri" w:cs="Times New Roman"/>
          <w:b/>
          <w:sz w:val="24"/>
          <w:szCs w:val="24"/>
        </w:rPr>
      </w:pPr>
      <w:r w:rsidRPr="00A11A5A">
        <w:rPr>
          <w:rFonts w:ascii="Calibri" w:eastAsia="宋体" w:hAnsi="Calibri" w:cs="Times New Roman" w:hint="eastAsia"/>
          <w:b/>
          <w:sz w:val="24"/>
          <w:szCs w:val="24"/>
        </w:rPr>
        <w:t>互动</w:t>
      </w:r>
      <w:r w:rsidRPr="00A11A5A">
        <w:rPr>
          <w:rFonts w:ascii="Calibri" w:eastAsia="宋体" w:hAnsi="Calibri" w:cs="Times New Roman" w:hint="eastAsia"/>
          <w:b/>
          <w:sz w:val="24"/>
          <w:szCs w:val="24"/>
        </w:rPr>
        <w:t>3</w:t>
      </w:r>
      <w:r w:rsidRPr="00A11A5A">
        <w:rPr>
          <w:rFonts w:ascii="Calibri" w:eastAsia="宋体" w:hAnsi="Calibri" w:cs="Times New Roman" w:hint="eastAsia"/>
          <w:b/>
          <w:sz w:val="24"/>
          <w:szCs w:val="24"/>
        </w:rPr>
        <w:t>：</w:t>
      </w:r>
      <w:r w:rsidR="007C34E2" w:rsidRPr="007C34E2">
        <w:rPr>
          <w:rFonts w:ascii="Calibri" w:eastAsia="宋体" w:hAnsi="Calibri" w:cs="Times New Roman" w:hint="eastAsia"/>
          <w:b/>
          <w:sz w:val="24"/>
          <w:szCs w:val="24"/>
        </w:rPr>
        <w:t>拉升气氛——魔术表演</w:t>
      </w:r>
    </w:p>
    <w:p w:rsidR="00440869" w:rsidRDefault="00440869" w:rsidP="00440869">
      <w:pPr>
        <w:spacing w:line="360" w:lineRule="auto"/>
        <w:rPr>
          <w:rFonts w:ascii="Calibri" w:eastAsia="宋体" w:hAnsi="Calibri" w:cs="Times New Roman" w:hint="eastAsia"/>
          <w:szCs w:val="21"/>
        </w:rPr>
      </w:pPr>
      <w:r>
        <w:rPr>
          <w:rFonts w:ascii="Calibri" w:eastAsia="宋体" w:hAnsi="Calibri" w:cs="Times New Roman" w:hint="eastAsia"/>
          <w:szCs w:val="21"/>
        </w:rPr>
        <w:t>女：郝姐的舞姿，真的是可用惊为天人来描述啊，</w:t>
      </w:r>
      <w:r>
        <w:rPr>
          <w:rFonts w:ascii="Calibri" w:eastAsia="宋体" w:hAnsi="Calibri" w:cs="Times New Roman" w:hint="eastAsia"/>
          <w:szCs w:val="21"/>
        </w:rPr>
        <w:t>XXX</w:t>
      </w:r>
      <w:r>
        <w:rPr>
          <w:rFonts w:ascii="Calibri" w:eastAsia="宋体" w:hAnsi="Calibri" w:cs="Times New Roman" w:hint="eastAsia"/>
          <w:szCs w:val="21"/>
        </w:rPr>
        <w:t>，你觉得呢？</w:t>
      </w:r>
    </w:p>
    <w:p w:rsidR="00A11A5A" w:rsidRDefault="00440869" w:rsidP="00440869">
      <w:pPr>
        <w:spacing w:line="360" w:lineRule="auto"/>
        <w:rPr>
          <w:rFonts w:ascii="Calibri" w:eastAsia="宋体" w:hAnsi="Calibri" w:cs="Times New Roman" w:hint="eastAsia"/>
          <w:szCs w:val="21"/>
        </w:rPr>
      </w:pPr>
      <w:r>
        <w:rPr>
          <w:rFonts w:ascii="Calibri" w:eastAsia="宋体" w:hAnsi="Calibri" w:cs="Times New Roman"/>
          <w:szCs w:val="21"/>
        </w:rPr>
        <w:t>男</w:t>
      </w:r>
      <w:r>
        <w:rPr>
          <w:rFonts w:ascii="Calibri" w:eastAsia="宋体" w:hAnsi="Calibri" w:cs="Times New Roman" w:hint="eastAsia"/>
          <w:szCs w:val="21"/>
        </w:rPr>
        <w:t>：是啊，惊若翩鸿，</w:t>
      </w:r>
      <w:proofErr w:type="gramStart"/>
      <w:r>
        <w:rPr>
          <w:rFonts w:ascii="Calibri" w:eastAsia="宋体" w:hAnsi="Calibri" w:cs="Times New Roman" w:hint="eastAsia"/>
          <w:szCs w:val="21"/>
        </w:rPr>
        <w:t>婉</w:t>
      </w:r>
      <w:proofErr w:type="gramEnd"/>
      <w:r>
        <w:rPr>
          <w:rFonts w:ascii="Calibri" w:eastAsia="宋体" w:hAnsi="Calibri" w:cs="Times New Roman" w:hint="eastAsia"/>
          <w:szCs w:val="21"/>
        </w:rPr>
        <w:t>若游龙啊，大家觉得郝姐的舞跳得好不好啊（问观众），好了，欣赏完郝姐的舞姿，让我们玩一个互动游戏吧，名字叫做《魔术表演》，有请表演者</w:t>
      </w:r>
      <w:r>
        <w:rPr>
          <w:rFonts w:ascii="Calibri" w:eastAsia="宋体" w:hAnsi="Calibri" w:cs="Times New Roman" w:hint="eastAsia"/>
          <w:szCs w:val="21"/>
        </w:rPr>
        <w:t>XXX</w:t>
      </w:r>
      <w:r>
        <w:rPr>
          <w:rFonts w:ascii="Calibri" w:eastAsia="宋体" w:hAnsi="Calibri" w:cs="Times New Roman" w:hint="eastAsia"/>
          <w:szCs w:val="21"/>
        </w:rPr>
        <w:t>。</w:t>
      </w:r>
    </w:p>
    <w:p w:rsidR="00440869" w:rsidRPr="00440869" w:rsidRDefault="00440869" w:rsidP="00440869">
      <w:pPr>
        <w:spacing w:line="360" w:lineRule="auto"/>
        <w:rPr>
          <w:rFonts w:ascii="Calibri" w:eastAsia="宋体" w:hAnsi="Calibri" w:cs="Times New Roman"/>
          <w:sz w:val="24"/>
          <w:szCs w:val="24"/>
        </w:rPr>
      </w:pPr>
    </w:p>
    <w:p w:rsidR="007C34E2" w:rsidRPr="007C34E2" w:rsidRDefault="00A11A5A" w:rsidP="00A11A5A">
      <w:pPr>
        <w:spacing w:line="360" w:lineRule="auto"/>
        <w:rPr>
          <w:rFonts w:ascii="Calibri" w:eastAsia="宋体" w:hAnsi="Calibri" w:cs="Times New Roman"/>
          <w:b/>
          <w:sz w:val="24"/>
          <w:szCs w:val="24"/>
        </w:rPr>
      </w:pPr>
      <w:r w:rsidRPr="00A11A5A">
        <w:rPr>
          <w:rFonts w:ascii="Calibri" w:eastAsia="宋体" w:hAnsi="Calibri" w:cs="Times New Roman" w:hint="eastAsia"/>
          <w:b/>
          <w:sz w:val="24"/>
          <w:szCs w:val="24"/>
        </w:rPr>
        <w:t>颁奖</w:t>
      </w:r>
      <w:r w:rsidRPr="00A11A5A">
        <w:rPr>
          <w:rFonts w:ascii="Calibri" w:eastAsia="宋体" w:hAnsi="Calibri" w:cs="Times New Roman" w:hint="eastAsia"/>
          <w:b/>
          <w:sz w:val="24"/>
          <w:szCs w:val="24"/>
        </w:rPr>
        <w:t>+</w:t>
      </w:r>
      <w:r w:rsidRPr="00A11A5A">
        <w:rPr>
          <w:rFonts w:ascii="Calibri" w:eastAsia="宋体" w:hAnsi="Calibri" w:cs="Times New Roman" w:hint="eastAsia"/>
          <w:b/>
          <w:sz w:val="24"/>
          <w:szCs w:val="24"/>
        </w:rPr>
        <w:t>抽奖</w:t>
      </w:r>
      <w:r w:rsidRPr="00A11A5A">
        <w:rPr>
          <w:rFonts w:ascii="Calibri" w:eastAsia="宋体" w:hAnsi="Calibri" w:cs="Times New Roman" w:hint="eastAsia"/>
          <w:b/>
          <w:sz w:val="24"/>
          <w:szCs w:val="24"/>
        </w:rPr>
        <w:t>2</w:t>
      </w:r>
      <w:r w:rsidRPr="00A11A5A">
        <w:rPr>
          <w:rFonts w:ascii="Calibri" w:eastAsia="宋体" w:hAnsi="Calibri" w:cs="Times New Roman" w:hint="eastAsia"/>
          <w:b/>
          <w:sz w:val="24"/>
          <w:szCs w:val="24"/>
        </w:rPr>
        <w:t>：</w:t>
      </w:r>
      <w:r w:rsidR="007C34E2" w:rsidRPr="007C34E2">
        <w:rPr>
          <w:rFonts w:ascii="Calibri" w:eastAsia="宋体" w:hAnsi="Calibri" w:cs="Times New Roman" w:hint="eastAsia"/>
          <w:b/>
          <w:sz w:val="24"/>
          <w:szCs w:val="24"/>
        </w:rPr>
        <w:t>领导颁奖、抽二等奖（</w:t>
      </w:r>
      <w:r w:rsidR="007C34E2" w:rsidRPr="007C34E2">
        <w:rPr>
          <w:rFonts w:ascii="Calibri" w:eastAsia="宋体" w:hAnsi="Calibri" w:cs="Times New Roman" w:hint="eastAsia"/>
          <w:b/>
          <w:sz w:val="24"/>
          <w:szCs w:val="24"/>
        </w:rPr>
        <w:t>6</w:t>
      </w:r>
      <w:r w:rsidR="007C34E2" w:rsidRPr="007C34E2">
        <w:rPr>
          <w:rFonts w:ascii="Calibri" w:eastAsia="宋体" w:hAnsi="Calibri" w:cs="Times New Roman" w:hint="eastAsia"/>
          <w:b/>
          <w:sz w:val="24"/>
          <w:szCs w:val="24"/>
        </w:rPr>
        <w:t>名）</w:t>
      </w:r>
    </w:p>
    <w:p w:rsidR="007C34E2" w:rsidRPr="007C34E2" w:rsidRDefault="007C34E2" w:rsidP="007C34E2">
      <w:pPr>
        <w:spacing w:line="360" w:lineRule="auto"/>
        <w:ind w:firstLineChars="200" w:firstLine="480"/>
        <w:rPr>
          <w:rFonts w:ascii="Calibri" w:eastAsia="宋体" w:hAnsi="Calibri" w:cs="Times New Roman"/>
          <w:sz w:val="24"/>
          <w:szCs w:val="24"/>
        </w:rPr>
      </w:pPr>
      <w:r w:rsidRPr="007C34E2">
        <w:rPr>
          <w:rFonts w:ascii="Calibri" w:eastAsia="宋体" w:hAnsi="Calibri" w:cs="Times New Roman" w:hint="eastAsia"/>
          <w:sz w:val="24"/>
          <w:szCs w:val="24"/>
        </w:rPr>
        <w:t>击鼓传花互动</w:t>
      </w:r>
    </w:p>
    <w:p w:rsidR="00A11A5A" w:rsidRPr="00F3715A" w:rsidRDefault="00F3715A" w:rsidP="00A11A5A">
      <w:pPr>
        <w:spacing w:line="360" w:lineRule="auto"/>
        <w:rPr>
          <w:rFonts w:ascii="Calibri" w:eastAsia="宋体" w:hAnsi="Calibri" w:cs="Times New Roman" w:hint="eastAsia"/>
          <w:szCs w:val="21"/>
        </w:rPr>
      </w:pPr>
      <w:r w:rsidRPr="00F3715A">
        <w:rPr>
          <w:rFonts w:ascii="Calibri" w:eastAsia="宋体" w:hAnsi="Calibri" w:cs="Times New Roman"/>
          <w:szCs w:val="21"/>
        </w:rPr>
        <w:t>女</w:t>
      </w:r>
      <w:r w:rsidRPr="00F3715A">
        <w:rPr>
          <w:rFonts w:ascii="Calibri" w:eastAsia="宋体" w:hAnsi="Calibri" w:cs="Times New Roman" w:hint="eastAsia"/>
          <w:szCs w:val="21"/>
        </w:rPr>
        <w:t>：</w:t>
      </w:r>
      <w:r w:rsidRPr="00F3715A">
        <w:rPr>
          <w:rFonts w:ascii="Calibri" w:eastAsia="宋体" w:hAnsi="Calibri" w:cs="Times New Roman"/>
          <w:szCs w:val="21"/>
        </w:rPr>
        <w:t>没想到你不仅能主持</w:t>
      </w:r>
      <w:r w:rsidRPr="00F3715A">
        <w:rPr>
          <w:rFonts w:ascii="Calibri" w:eastAsia="宋体" w:hAnsi="Calibri" w:cs="Times New Roman" w:hint="eastAsia"/>
          <w:szCs w:val="21"/>
        </w:rPr>
        <w:t>，</w:t>
      </w:r>
      <w:r w:rsidRPr="00F3715A">
        <w:rPr>
          <w:rFonts w:ascii="Calibri" w:eastAsia="宋体" w:hAnsi="Calibri" w:cs="Times New Roman"/>
          <w:szCs w:val="21"/>
        </w:rPr>
        <w:t>还能表演魔术</w:t>
      </w:r>
      <w:r w:rsidRPr="00F3715A">
        <w:rPr>
          <w:rFonts w:ascii="Calibri" w:eastAsia="宋体" w:hAnsi="Calibri" w:cs="Times New Roman" w:hint="eastAsia"/>
          <w:szCs w:val="21"/>
        </w:rPr>
        <w:t>，</w:t>
      </w:r>
      <w:r w:rsidRPr="00F3715A">
        <w:rPr>
          <w:rFonts w:ascii="Calibri" w:eastAsia="宋体" w:hAnsi="Calibri" w:cs="Times New Roman"/>
          <w:szCs w:val="21"/>
        </w:rPr>
        <w:t>真的是太有才了</w:t>
      </w:r>
      <w:r>
        <w:rPr>
          <w:rFonts w:ascii="Calibri" w:eastAsia="宋体" w:hAnsi="Calibri" w:cs="Times New Roman" w:hint="eastAsia"/>
          <w:szCs w:val="21"/>
        </w:rPr>
        <w:t>，简直是人生赢家本家啊</w:t>
      </w:r>
      <w:r w:rsidRPr="00F3715A">
        <w:rPr>
          <w:rFonts w:ascii="Calibri" w:eastAsia="宋体" w:hAnsi="Calibri" w:cs="Times New Roman" w:hint="eastAsia"/>
          <w:szCs w:val="21"/>
        </w:rPr>
        <w:t>！</w:t>
      </w:r>
    </w:p>
    <w:p w:rsidR="00F3715A" w:rsidRDefault="00F3715A" w:rsidP="00A11A5A">
      <w:pPr>
        <w:spacing w:line="360" w:lineRule="auto"/>
        <w:rPr>
          <w:rFonts w:ascii="Calibri" w:eastAsia="宋体" w:hAnsi="Calibri" w:cs="Times New Roman" w:hint="eastAsia"/>
          <w:szCs w:val="21"/>
        </w:rPr>
      </w:pPr>
      <w:r w:rsidRPr="00F3715A">
        <w:rPr>
          <w:rFonts w:ascii="Calibri" w:eastAsia="宋体" w:hAnsi="Calibri" w:cs="Times New Roman" w:hint="eastAsia"/>
          <w:szCs w:val="21"/>
        </w:rPr>
        <w:t>男：不不不，</w:t>
      </w:r>
      <w:r>
        <w:rPr>
          <w:rFonts w:ascii="Calibri" w:eastAsia="宋体" w:hAnsi="Calibri" w:cs="Times New Roman" w:hint="eastAsia"/>
          <w:szCs w:val="21"/>
        </w:rPr>
        <w:t>该谦虚的时候才是得谦虚一下，可人生赢家这四个字可担不起啊。但不过接下来的环节才是验证谁才是真正的人生赢家。</w:t>
      </w:r>
    </w:p>
    <w:p w:rsidR="00F3715A" w:rsidRDefault="00F3715A" w:rsidP="00A11A5A">
      <w:pPr>
        <w:spacing w:line="360" w:lineRule="auto"/>
        <w:rPr>
          <w:rFonts w:ascii="Calibri" w:eastAsia="宋体" w:hAnsi="Calibri" w:cs="Times New Roman" w:hint="eastAsia"/>
          <w:szCs w:val="21"/>
        </w:rPr>
      </w:pPr>
      <w:r>
        <w:rPr>
          <w:rFonts w:ascii="Calibri" w:eastAsia="宋体" w:hAnsi="Calibri" w:cs="Times New Roman" w:hint="eastAsia"/>
          <w:szCs w:val="21"/>
        </w:rPr>
        <w:t>女：对，接下来又到了激动人心的时刻</w:t>
      </w:r>
      <w:r w:rsidR="00F22A9B">
        <w:rPr>
          <w:rFonts w:ascii="Calibri" w:eastAsia="宋体" w:hAnsi="Calibri" w:cs="Times New Roman" w:hint="eastAsia"/>
          <w:szCs w:val="21"/>
        </w:rPr>
        <w:t>，让我们见证二等奖花落谁家，击鼓传花现在开始！</w:t>
      </w:r>
    </w:p>
    <w:p w:rsidR="00F22A9B" w:rsidRDefault="00F22A9B" w:rsidP="00A11A5A">
      <w:pPr>
        <w:spacing w:line="360" w:lineRule="auto"/>
        <w:rPr>
          <w:rFonts w:ascii="Calibri" w:eastAsia="宋体" w:hAnsi="Calibri" w:cs="Times New Roman" w:hint="eastAsia"/>
          <w:szCs w:val="21"/>
        </w:rPr>
      </w:pPr>
      <w:r>
        <w:rPr>
          <w:rFonts w:ascii="Calibri" w:eastAsia="宋体" w:hAnsi="Calibri" w:cs="Times New Roman" w:hint="eastAsia"/>
          <w:szCs w:val="21"/>
        </w:rPr>
        <w:t>（抽奖结束）</w:t>
      </w:r>
    </w:p>
    <w:p w:rsidR="00F22A9B" w:rsidRDefault="00F22A9B" w:rsidP="00A11A5A">
      <w:pPr>
        <w:spacing w:line="360" w:lineRule="auto"/>
        <w:rPr>
          <w:rFonts w:ascii="Calibri" w:eastAsia="宋体" w:hAnsi="Calibri" w:cs="Times New Roman" w:hint="eastAsia"/>
          <w:szCs w:val="21"/>
        </w:rPr>
      </w:pPr>
      <w:r>
        <w:rPr>
          <w:rFonts w:ascii="Calibri" w:eastAsia="宋体" w:hAnsi="Calibri" w:cs="Times New Roman" w:hint="eastAsia"/>
          <w:szCs w:val="21"/>
        </w:rPr>
        <w:t>男：让我们以热烈的掌声欢迎</w:t>
      </w:r>
      <w:r>
        <w:rPr>
          <w:rFonts w:ascii="Calibri" w:eastAsia="宋体" w:hAnsi="Calibri" w:cs="Times New Roman" w:hint="eastAsia"/>
          <w:szCs w:val="21"/>
        </w:rPr>
        <w:t>XX</w:t>
      </w:r>
      <w:r>
        <w:rPr>
          <w:rFonts w:ascii="Calibri" w:eastAsia="宋体" w:hAnsi="Calibri" w:cs="Times New Roman" w:hint="eastAsia"/>
          <w:szCs w:val="21"/>
        </w:rPr>
        <w:t>为中奖员工</w:t>
      </w:r>
      <w:r>
        <w:rPr>
          <w:rFonts w:ascii="Calibri" w:eastAsia="宋体" w:hAnsi="Calibri" w:cs="Times New Roman" w:hint="eastAsia"/>
          <w:szCs w:val="21"/>
        </w:rPr>
        <w:t>XX</w:t>
      </w:r>
      <w:r>
        <w:rPr>
          <w:rFonts w:ascii="Calibri" w:eastAsia="宋体" w:hAnsi="Calibri" w:cs="Times New Roman" w:hint="eastAsia"/>
          <w:szCs w:val="21"/>
        </w:rPr>
        <w:t>、</w:t>
      </w:r>
      <w:r>
        <w:rPr>
          <w:rFonts w:ascii="Calibri" w:eastAsia="宋体" w:hAnsi="Calibri" w:cs="Times New Roman" w:hint="eastAsia"/>
          <w:szCs w:val="21"/>
        </w:rPr>
        <w:t>XX</w:t>
      </w:r>
      <w:r>
        <w:rPr>
          <w:rFonts w:ascii="Calibri" w:eastAsia="宋体" w:hAnsi="Calibri" w:cs="Times New Roman" w:hint="eastAsia"/>
          <w:szCs w:val="21"/>
        </w:rPr>
        <w:t>、</w:t>
      </w:r>
      <w:r>
        <w:rPr>
          <w:rFonts w:ascii="Calibri" w:eastAsia="宋体" w:hAnsi="Calibri" w:cs="Times New Roman" w:hint="eastAsia"/>
          <w:szCs w:val="21"/>
        </w:rPr>
        <w:t>XX</w:t>
      </w:r>
      <w:r>
        <w:rPr>
          <w:rFonts w:ascii="Calibri" w:eastAsia="宋体" w:hAnsi="Calibri" w:cs="Times New Roman" w:hint="eastAsia"/>
          <w:szCs w:val="21"/>
        </w:rPr>
        <w:t>颁奖。</w:t>
      </w:r>
    </w:p>
    <w:p w:rsidR="009D6D8F" w:rsidRDefault="009D6D8F" w:rsidP="00A11A5A">
      <w:pPr>
        <w:spacing w:line="360" w:lineRule="auto"/>
        <w:rPr>
          <w:rFonts w:ascii="Calibri" w:eastAsia="宋体" w:hAnsi="Calibri" w:cs="Times New Roman" w:hint="eastAsia"/>
          <w:szCs w:val="21"/>
        </w:rPr>
      </w:pPr>
    </w:p>
    <w:p w:rsidR="009D6D8F" w:rsidRDefault="009D6D8F" w:rsidP="00A11A5A">
      <w:pPr>
        <w:spacing w:line="360" w:lineRule="auto"/>
        <w:rPr>
          <w:rFonts w:ascii="Calibri" w:eastAsia="宋体" w:hAnsi="Calibri" w:cs="Times New Roman"/>
          <w:sz w:val="24"/>
          <w:szCs w:val="24"/>
        </w:rPr>
      </w:pPr>
    </w:p>
    <w:p w:rsidR="007C34E2" w:rsidRDefault="00A11A5A" w:rsidP="00A11A5A">
      <w:pPr>
        <w:spacing w:line="360" w:lineRule="auto"/>
        <w:rPr>
          <w:rFonts w:ascii="Calibri" w:eastAsia="宋体" w:hAnsi="Calibri" w:cs="Times New Roman" w:hint="eastAsia"/>
          <w:b/>
          <w:color w:val="E36C0A" w:themeColor="accent6" w:themeShade="BF"/>
          <w:sz w:val="24"/>
          <w:szCs w:val="24"/>
        </w:rPr>
      </w:pPr>
      <w:r w:rsidRPr="001E68BA">
        <w:rPr>
          <w:rFonts w:ascii="Calibri" w:eastAsia="宋体" w:hAnsi="Calibri" w:cs="Times New Roman" w:hint="eastAsia"/>
          <w:b/>
          <w:color w:val="E36C0A" w:themeColor="accent6" w:themeShade="BF"/>
          <w:sz w:val="24"/>
          <w:szCs w:val="24"/>
        </w:rPr>
        <w:t>节目五：</w:t>
      </w:r>
      <w:r w:rsidR="007C34E2" w:rsidRPr="007C34E2">
        <w:rPr>
          <w:rFonts w:ascii="Calibri" w:eastAsia="宋体" w:hAnsi="Calibri" w:cs="Times New Roman" w:hint="eastAsia"/>
          <w:b/>
          <w:color w:val="E36C0A" w:themeColor="accent6" w:themeShade="BF"/>
          <w:sz w:val="24"/>
          <w:szCs w:val="24"/>
        </w:rPr>
        <w:t>小人舞</w:t>
      </w:r>
    </w:p>
    <w:p w:rsidR="00F22A9B" w:rsidRDefault="00F22A9B" w:rsidP="00A11A5A">
      <w:pPr>
        <w:spacing w:line="360" w:lineRule="auto"/>
        <w:rPr>
          <w:rFonts w:ascii="Calibri" w:eastAsia="宋体" w:hAnsi="Calibri" w:cs="Times New Roman" w:hint="eastAsia"/>
          <w:szCs w:val="21"/>
        </w:rPr>
      </w:pPr>
      <w:r>
        <w:rPr>
          <w:rFonts w:ascii="Calibri" w:eastAsia="宋体" w:hAnsi="Calibri" w:cs="Times New Roman" w:hint="eastAsia"/>
          <w:szCs w:val="21"/>
        </w:rPr>
        <w:t>女</w:t>
      </w:r>
      <w:r w:rsidR="00F3715A" w:rsidRPr="00F3715A">
        <w:rPr>
          <w:rFonts w:ascii="Calibri" w:eastAsia="宋体" w:hAnsi="Calibri" w:cs="Times New Roman" w:hint="eastAsia"/>
          <w:szCs w:val="21"/>
        </w:rPr>
        <w:t>：</w:t>
      </w:r>
      <w:r>
        <w:rPr>
          <w:rFonts w:ascii="Calibri" w:eastAsia="宋体" w:hAnsi="Calibri" w:cs="Times New Roman" w:hint="eastAsia"/>
          <w:szCs w:val="21"/>
        </w:rPr>
        <w:t>未中奖的同事也别灰心，还有一等奖和特等奖等着大家呢！</w:t>
      </w:r>
    </w:p>
    <w:p w:rsidR="00440869" w:rsidRPr="00F3715A" w:rsidRDefault="00F22A9B" w:rsidP="00A11A5A">
      <w:pPr>
        <w:spacing w:line="360" w:lineRule="auto"/>
        <w:rPr>
          <w:rFonts w:ascii="Calibri" w:eastAsia="宋体" w:hAnsi="Calibri" w:cs="Times New Roman" w:hint="eastAsia"/>
          <w:szCs w:val="21"/>
        </w:rPr>
      </w:pPr>
      <w:r>
        <w:rPr>
          <w:rFonts w:ascii="Calibri" w:eastAsia="宋体" w:hAnsi="Calibri" w:cs="Times New Roman" w:hint="eastAsia"/>
          <w:szCs w:val="21"/>
        </w:rPr>
        <w:t>男：是的，让我们平复一下激动的心情，欣赏</w:t>
      </w:r>
      <w:r w:rsidR="009D6D8F">
        <w:rPr>
          <w:rFonts w:ascii="Calibri" w:eastAsia="宋体" w:hAnsi="Calibri" w:cs="Times New Roman" w:hint="eastAsia"/>
          <w:szCs w:val="21"/>
        </w:rPr>
        <w:t>由一群大人带来的</w:t>
      </w:r>
      <w:r>
        <w:rPr>
          <w:rFonts w:ascii="Calibri" w:eastAsia="宋体" w:hAnsi="Calibri" w:cs="Times New Roman" w:hint="eastAsia"/>
          <w:szCs w:val="21"/>
        </w:rPr>
        <w:t>小人舞！</w:t>
      </w:r>
    </w:p>
    <w:p w:rsidR="00440869" w:rsidRPr="00F3715A" w:rsidRDefault="00440869" w:rsidP="00A11A5A">
      <w:pPr>
        <w:spacing w:line="360" w:lineRule="auto"/>
        <w:rPr>
          <w:rFonts w:ascii="Calibri" w:eastAsia="宋体" w:hAnsi="Calibri" w:cs="Times New Roman" w:hint="eastAsia"/>
          <w:szCs w:val="21"/>
        </w:rPr>
      </w:pPr>
    </w:p>
    <w:p w:rsidR="00440869" w:rsidRPr="007C34E2" w:rsidRDefault="00440869" w:rsidP="00A11A5A">
      <w:pPr>
        <w:spacing w:line="360" w:lineRule="auto"/>
        <w:rPr>
          <w:rFonts w:ascii="Calibri" w:eastAsia="宋体" w:hAnsi="Calibri" w:cs="Times New Roman"/>
          <w:b/>
          <w:color w:val="E36C0A" w:themeColor="accent6" w:themeShade="BF"/>
          <w:sz w:val="24"/>
          <w:szCs w:val="24"/>
        </w:rPr>
      </w:pPr>
    </w:p>
    <w:p w:rsidR="007C34E2" w:rsidRPr="007C34E2" w:rsidRDefault="007C34E2" w:rsidP="007C34E2">
      <w:pPr>
        <w:numPr>
          <w:ilvl w:val="0"/>
          <w:numId w:val="1"/>
        </w:numPr>
        <w:spacing w:line="360" w:lineRule="auto"/>
        <w:rPr>
          <w:rFonts w:ascii="Calibri" w:eastAsia="宋体" w:hAnsi="Calibri" w:cs="Times New Roman"/>
          <w:sz w:val="24"/>
          <w:szCs w:val="24"/>
        </w:rPr>
      </w:pPr>
      <w:r w:rsidRPr="007C34E2">
        <w:rPr>
          <w:rFonts w:ascii="Calibri" w:eastAsia="宋体" w:hAnsi="Calibri" w:cs="Times New Roman" w:hint="eastAsia"/>
          <w:sz w:val="24"/>
          <w:szCs w:val="24"/>
        </w:rPr>
        <w:t>领导颁奖、抽一等奖（二名）</w:t>
      </w:r>
    </w:p>
    <w:p w:rsidR="007C34E2" w:rsidRPr="007C34E2" w:rsidRDefault="007C34E2" w:rsidP="007C34E2">
      <w:pPr>
        <w:spacing w:line="360" w:lineRule="auto"/>
        <w:ind w:firstLineChars="200" w:firstLine="480"/>
        <w:rPr>
          <w:rFonts w:ascii="Calibri" w:eastAsia="宋体" w:hAnsi="Calibri" w:cs="Times New Roman"/>
          <w:sz w:val="24"/>
          <w:szCs w:val="24"/>
        </w:rPr>
      </w:pPr>
      <w:r w:rsidRPr="007C34E2">
        <w:rPr>
          <w:rFonts w:ascii="Calibri" w:eastAsia="宋体" w:hAnsi="Calibri" w:cs="Times New Roman" w:hint="eastAsia"/>
          <w:sz w:val="24"/>
          <w:szCs w:val="24"/>
        </w:rPr>
        <w:t>击鼓传花互动</w:t>
      </w:r>
    </w:p>
    <w:p w:rsidR="001E68BA" w:rsidRDefault="00F22A9B" w:rsidP="001E68BA">
      <w:pPr>
        <w:spacing w:line="360" w:lineRule="auto"/>
        <w:rPr>
          <w:rFonts w:ascii="Calibri" w:eastAsia="宋体" w:hAnsi="Calibri" w:cs="Times New Roman" w:hint="eastAsia"/>
          <w:szCs w:val="21"/>
        </w:rPr>
      </w:pPr>
      <w:r w:rsidRPr="00F22A9B">
        <w:rPr>
          <w:rFonts w:ascii="Calibri" w:eastAsia="宋体" w:hAnsi="Calibri" w:cs="Times New Roman"/>
          <w:szCs w:val="21"/>
        </w:rPr>
        <w:t>女</w:t>
      </w:r>
      <w:r w:rsidRPr="00F22A9B">
        <w:rPr>
          <w:rFonts w:ascii="Calibri" w:eastAsia="宋体" w:hAnsi="Calibri" w:cs="Times New Roman" w:hint="eastAsia"/>
          <w:szCs w:val="21"/>
        </w:rPr>
        <w:t>：大家想不想继续抽奖？</w:t>
      </w:r>
      <w:r w:rsidR="009D6D8F">
        <w:rPr>
          <w:rFonts w:ascii="Calibri" w:eastAsia="宋体" w:hAnsi="Calibri" w:cs="Times New Roman" w:hint="eastAsia"/>
          <w:szCs w:val="21"/>
        </w:rPr>
        <w:t xml:space="preserve"> </w:t>
      </w:r>
      <w:r w:rsidR="009D6D8F">
        <w:rPr>
          <w:rFonts w:ascii="Calibri" w:eastAsia="宋体" w:hAnsi="Calibri" w:cs="Times New Roman" w:hint="eastAsia"/>
          <w:szCs w:val="21"/>
        </w:rPr>
        <w:t>想不想让体验中奖的激动心情呢？</w:t>
      </w:r>
    </w:p>
    <w:p w:rsidR="00F22A9B" w:rsidRDefault="00F22A9B" w:rsidP="001E68BA">
      <w:pPr>
        <w:spacing w:line="360" w:lineRule="auto"/>
        <w:rPr>
          <w:rFonts w:ascii="Calibri" w:eastAsia="宋体" w:hAnsi="Calibri" w:cs="Times New Roman" w:hint="eastAsia"/>
          <w:szCs w:val="21"/>
        </w:rPr>
      </w:pPr>
      <w:r>
        <w:rPr>
          <w:rFonts w:ascii="Calibri" w:eastAsia="宋体" w:hAnsi="Calibri" w:cs="Times New Roman" w:hint="eastAsia"/>
          <w:szCs w:val="21"/>
        </w:rPr>
        <w:t>男：</w:t>
      </w:r>
      <w:r w:rsidR="009D6D8F">
        <w:rPr>
          <w:rFonts w:ascii="Calibri" w:eastAsia="宋体" w:hAnsi="Calibri" w:cs="Times New Roman" w:hint="eastAsia"/>
          <w:szCs w:val="21"/>
        </w:rPr>
        <w:t>那当然</w:t>
      </w:r>
      <w:r w:rsidR="009D6D8F" w:rsidRPr="00F22A9B">
        <w:rPr>
          <w:rFonts w:ascii="Calibri" w:eastAsia="宋体" w:hAnsi="Calibri" w:cs="Times New Roman" w:hint="eastAsia"/>
          <w:szCs w:val="21"/>
        </w:rPr>
        <w:t>想啊，想的话我们不要急，</w:t>
      </w:r>
      <w:r w:rsidR="009D6D8F">
        <w:rPr>
          <w:rFonts w:ascii="Calibri" w:eastAsia="宋体" w:hAnsi="Calibri" w:cs="Times New Roman" w:hint="eastAsia"/>
          <w:szCs w:val="21"/>
        </w:rPr>
        <w:t>让我们击鼓传花</w:t>
      </w:r>
      <w:proofErr w:type="gramStart"/>
      <w:r w:rsidR="009D6D8F">
        <w:rPr>
          <w:rFonts w:ascii="Calibri" w:eastAsia="宋体" w:hAnsi="Calibri" w:cs="Times New Roman" w:hint="eastAsia"/>
          <w:szCs w:val="21"/>
        </w:rPr>
        <w:t>传起来</w:t>
      </w:r>
      <w:proofErr w:type="gramEnd"/>
      <w:r w:rsidR="009D6D8F">
        <w:rPr>
          <w:rFonts w:ascii="Calibri" w:eastAsia="宋体" w:hAnsi="Calibri" w:cs="Times New Roman" w:hint="eastAsia"/>
          <w:szCs w:val="21"/>
        </w:rPr>
        <w:t>吧</w:t>
      </w:r>
      <w:r w:rsidR="009D6D8F">
        <w:rPr>
          <w:rFonts w:ascii="Calibri" w:eastAsia="宋体" w:hAnsi="Calibri" w:cs="Times New Roman" w:hint="eastAsia"/>
          <w:szCs w:val="21"/>
        </w:rPr>
        <w:t>，一起见证一等奖的诞生</w:t>
      </w:r>
      <w:r w:rsidR="009D6D8F">
        <w:rPr>
          <w:rFonts w:ascii="Calibri" w:eastAsia="宋体" w:hAnsi="Calibri" w:cs="Times New Roman" w:hint="eastAsia"/>
          <w:szCs w:val="21"/>
        </w:rPr>
        <w:t>！</w:t>
      </w:r>
    </w:p>
    <w:p w:rsidR="009D6D8F" w:rsidRPr="00F22A9B" w:rsidRDefault="009D6D8F" w:rsidP="001E68BA">
      <w:pPr>
        <w:spacing w:line="360" w:lineRule="auto"/>
        <w:rPr>
          <w:rFonts w:ascii="Calibri" w:eastAsia="宋体" w:hAnsi="Calibri" w:cs="Times New Roman"/>
          <w:szCs w:val="21"/>
        </w:rPr>
      </w:pPr>
    </w:p>
    <w:p w:rsidR="007C34E2" w:rsidRDefault="001E68BA" w:rsidP="001E68BA">
      <w:pPr>
        <w:spacing w:line="360" w:lineRule="auto"/>
        <w:rPr>
          <w:rFonts w:ascii="Calibri" w:eastAsia="宋体" w:hAnsi="Calibri" w:cs="Times New Roman" w:hint="eastAsia"/>
          <w:b/>
          <w:color w:val="E36C0A" w:themeColor="accent6" w:themeShade="BF"/>
          <w:sz w:val="24"/>
          <w:szCs w:val="24"/>
        </w:rPr>
      </w:pPr>
      <w:r w:rsidRPr="001E68BA">
        <w:rPr>
          <w:rFonts w:ascii="Calibri" w:eastAsia="宋体" w:hAnsi="Calibri" w:cs="Times New Roman" w:hint="eastAsia"/>
          <w:b/>
          <w:color w:val="E36C0A" w:themeColor="accent6" w:themeShade="BF"/>
          <w:sz w:val="24"/>
          <w:szCs w:val="24"/>
        </w:rPr>
        <w:lastRenderedPageBreak/>
        <w:t>节目六：</w:t>
      </w:r>
      <w:r w:rsidR="007C34E2" w:rsidRPr="007C34E2">
        <w:rPr>
          <w:rFonts w:ascii="Calibri" w:eastAsia="宋体" w:hAnsi="Calibri" w:cs="Times New Roman" w:hint="eastAsia"/>
          <w:b/>
          <w:color w:val="E36C0A" w:themeColor="accent6" w:themeShade="BF"/>
          <w:sz w:val="24"/>
          <w:szCs w:val="24"/>
        </w:rPr>
        <w:t>影子舞（压轴）</w:t>
      </w:r>
    </w:p>
    <w:p w:rsidR="009D6D8F" w:rsidRDefault="002B7ABF" w:rsidP="001E68BA">
      <w:pPr>
        <w:spacing w:line="360" w:lineRule="auto"/>
        <w:rPr>
          <w:rFonts w:ascii="Calibri" w:eastAsia="宋体" w:hAnsi="Calibri" w:cs="Times New Roman" w:hint="eastAsia"/>
          <w:szCs w:val="21"/>
        </w:rPr>
      </w:pPr>
      <w:r w:rsidRPr="002B7ABF">
        <w:rPr>
          <w:rFonts w:ascii="Calibri" w:eastAsia="宋体" w:hAnsi="Calibri" w:cs="Times New Roman" w:hint="eastAsia"/>
          <w:szCs w:val="21"/>
        </w:rPr>
        <w:t>女：</w:t>
      </w:r>
      <w:r>
        <w:rPr>
          <w:rFonts w:ascii="Calibri" w:eastAsia="宋体" w:hAnsi="Calibri" w:cs="Times New Roman" w:hint="eastAsia"/>
          <w:szCs w:val="21"/>
        </w:rPr>
        <w:t>抽奖环节先告一段落，今天的压轴节目马上就要跟大家见面了。舞蹈本身就带着</w:t>
      </w:r>
      <w:r w:rsidR="009D6D8F">
        <w:rPr>
          <w:rFonts w:ascii="Calibri" w:eastAsia="宋体" w:hAnsi="Calibri" w:cs="Times New Roman" w:hint="eastAsia"/>
          <w:szCs w:val="21"/>
        </w:rPr>
        <w:t>独特的魅力</w:t>
      </w:r>
      <w:r>
        <w:rPr>
          <w:rFonts w:ascii="Calibri" w:eastAsia="宋体" w:hAnsi="Calibri" w:cs="Times New Roman" w:hint="eastAsia"/>
          <w:szCs w:val="21"/>
        </w:rPr>
        <w:t>，</w:t>
      </w:r>
      <w:r w:rsidR="009D6D8F">
        <w:rPr>
          <w:rFonts w:ascii="Calibri" w:eastAsia="宋体" w:hAnsi="Calibri" w:cs="Times New Roman" w:hint="eastAsia"/>
          <w:szCs w:val="21"/>
        </w:rPr>
        <w:t>倘若是在光幕里舞蹈，那就更为其增添了神秘色彩。</w:t>
      </w:r>
    </w:p>
    <w:p w:rsidR="009D6D8F" w:rsidRPr="002B7ABF" w:rsidRDefault="009D6D8F" w:rsidP="001E68BA">
      <w:pPr>
        <w:spacing w:line="360" w:lineRule="auto"/>
        <w:rPr>
          <w:rFonts w:ascii="Calibri" w:eastAsia="宋体" w:hAnsi="Calibri" w:cs="Times New Roman" w:hint="eastAsia"/>
          <w:szCs w:val="21"/>
        </w:rPr>
      </w:pPr>
      <w:r>
        <w:rPr>
          <w:rFonts w:ascii="Calibri" w:eastAsia="宋体" w:hAnsi="Calibri" w:cs="Times New Roman" w:hint="eastAsia"/>
          <w:szCs w:val="21"/>
        </w:rPr>
        <w:t>男：曼妙的舞姿投射在光幕里，让人更加想要追寻那一抹美。接下来，让我们感受影子舞的独特魅力。</w:t>
      </w:r>
    </w:p>
    <w:p w:rsidR="00440869" w:rsidRPr="007C34E2" w:rsidRDefault="00440869" w:rsidP="001E68BA">
      <w:pPr>
        <w:spacing w:line="360" w:lineRule="auto"/>
        <w:rPr>
          <w:rFonts w:ascii="Calibri" w:eastAsia="宋体" w:hAnsi="Calibri" w:cs="Times New Roman"/>
          <w:b/>
          <w:color w:val="E36C0A" w:themeColor="accent6" w:themeShade="BF"/>
          <w:sz w:val="24"/>
          <w:szCs w:val="24"/>
        </w:rPr>
      </w:pPr>
    </w:p>
    <w:p w:rsidR="007C34E2" w:rsidRPr="007C34E2" w:rsidRDefault="007C34E2" w:rsidP="007C34E2">
      <w:pPr>
        <w:numPr>
          <w:ilvl w:val="0"/>
          <w:numId w:val="1"/>
        </w:numPr>
        <w:spacing w:line="360" w:lineRule="auto"/>
        <w:rPr>
          <w:rFonts w:ascii="Calibri" w:eastAsia="宋体" w:hAnsi="Calibri" w:cs="Times New Roman"/>
          <w:sz w:val="24"/>
          <w:szCs w:val="24"/>
        </w:rPr>
      </w:pPr>
      <w:r w:rsidRPr="007C34E2">
        <w:rPr>
          <w:rFonts w:ascii="Calibri" w:eastAsia="宋体" w:hAnsi="Calibri" w:cs="Times New Roman" w:hint="eastAsia"/>
          <w:sz w:val="24"/>
          <w:szCs w:val="24"/>
        </w:rPr>
        <w:t>领导颁奖、抽特等奖（一名）</w:t>
      </w:r>
    </w:p>
    <w:p w:rsidR="002A3280" w:rsidRPr="009D6D8F" w:rsidRDefault="002A3280" w:rsidP="009D6D8F">
      <w:pPr>
        <w:spacing w:line="360" w:lineRule="auto"/>
        <w:rPr>
          <w:rFonts w:ascii="Calibri" w:eastAsia="宋体" w:hAnsi="Calibri" w:cs="Times New Roman" w:hint="eastAsia"/>
          <w:szCs w:val="21"/>
        </w:rPr>
      </w:pPr>
      <w:r w:rsidRPr="009D6D8F">
        <w:rPr>
          <w:rFonts w:ascii="Calibri" w:eastAsia="宋体" w:hAnsi="Calibri" w:cs="Times New Roman" w:hint="eastAsia"/>
          <w:szCs w:val="21"/>
        </w:rPr>
        <w:t>女：看完精彩的影子舞，大家是不是感叹果然压轴的才是重头戏呢，不，真正的重头戏现在才开始。</w:t>
      </w:r>
    </w:p>
    <w:p w:rsidR="002A3280" w:rsidRPr="009D6D8F" w:rsidRDefault="002A3280" w:rsidP="009D6D8F">
      <w:pPr>
        <w:spacing w:line="360" w:lineRule="auto"/>
        <w:rPr>
          <w:rFonts w:ascii="Calibri" w:eastAsia="宋体" w:hAnsi="Calibri" w:cs="Times New Roman" w:hint="eastAsia"/>
          <w:szCs w:val="21"/>
        </w:rPr>
      </w:pPr>
      <w:r w:rsidRPr="009D6D8F">
        <w:rPr>
          <w:rFonts w:ascii="Calibri" w:eastAsia="宋体" w:hAnsi="Calibri" w:cs="Times New Roman" w:hint="eastAsia"/>
          <w:szCs w:val="21"/>
        </w:rPr>
        <w:t>男：是的，没错，让我们以激动的心情迎接今晚的最后大奖！（抽奖）</w:t>
      </w:r>
    </w:p>
    <w:p w:rsidR="002A3280" w:rsidRPr="009D6D8F" w:rsidRDefault="002A3280" w:rsidP="009D6D8F">
      <w:pPr>
        <w:spacing w:line="360" w:lineRule="auto"/>
        <w:rPr>
          <w:rFonts w:ascii="Calibri" w:eastAsia="宋体" w:hAnsi="Calibri" w:cs="Times New Roman" w:hint="eastAsia"/>
          <w:szCs w:val="21"/>
        </w:rPr>
      </w:pPr>
      <w:r w:rsidRPr="009D6D8F">
        <w:rPr>
          <w:rFonts w:ascii="Calibri" w:eastAsia="宋体" w:hAnsi="Calibri" w:cs="Times New Roman" w:hint="eastAsia"/>
          <w:szCs w:val="21"/>
        </w:rPr>
        <w:t>（抽奖结束）</w:t>
      </w:r>
    </w:p>
    <w:p w:rsidR="002A3280" w:rsidRPr="009D6D8F" w:rsidRDefault="002A3280" w:rsidP="009D6D8F">
      <w:pPr>
        <w:spacing w:line="360" w:lineRule="auto"/>
        <w:rPr>
          <w:rFonts w:ascii="Calibri" w:eastAsia="宋体" w:hAnsi="Calibri" w:cs="Times New Roman" w:hint="eastAsia"/>
          <w:szCs w:val="21"/>
        </w:rPr>
      </w:pPr>
      <w:r w:rsidRPr="009D6D8F">
        <w:rPr>
          <w:rFonts w:ascii="Calibri" w:eastAsia="宋体" w:hAnsi="Calibri" w:cs="Times New Roman" w:hint="eastAsia"/>
          <w:szCs w:val="21"/>
        </w:rPr>
        <w:t>女：让我们以最热烈的欢呼声有请</w:t>
      </w:r>
      <w:r w:rsidRPr="009D6D8F">
        <w:rPr>
          <w:rFonts w:ascii="Calibri" w:eastAsia="宋体" w:hAnsi="Calibri" w:cs="Times New Roman" w:hint="eastAsia"/>
          <w:szCs w:val="21"/>
        </w:rPr>
        <w:t>XXX</w:t>
      </w:r>
      <w:r w:rsidRPr="009D6D8F">
        <w:rPr>
          <w:rFonts w:ascii="Calibri" w:eastAsia="宋体" w:hAnsi="Calibri" w:cs="Times New Roman" w:hint="eastAsia"/>
          <w:szCs w:val="21"/>
        </w:rPr>
        <w:t>为中奖员工</w:t>
      </w:r>
      <w:r w:rsidRPr="009D6D8F">
        <w:rPr>
          <w:rFonts w:ascii="Calibri" w:eastAsia="宋体" w:hAnsi="Calibri" w:cs="Times New Roman" w:hint="eastAsia"/>
          <w:szCs w:val="21"/>
        </w:rPr>
        <w:t>XXX</w:t>
      </w:r>
      <w:r w:rsidRPr="009D6D8F">
        <w:rPr>
          <w:rFonts w:ascii="Calibri" w:eastAsia="宋体" w:hAnsi="Calibri" w:cs="Times New Roman" w:hint="eastAsia"/>
          <w:szCs w:val="21"/>
        </w:rPr>
        <w:t>颁奖。</w:t>
      </w:r>
    </w:p>
    <w:p w:rsidR="002A3280" w:rsidRPr="009D6D8F" w:rsidRDefault="002A3280" w:rsidP="009D6D8F">
      <w:pPr>
        <w:spacing w:line="360" w:lineRule="auto"/>
        <w:rPr>
          <w:rFonts w:ascii="Calibri" w:eastAsia="宋体" w:hAnsi="Calibri" w:cs="Times New Roman" w:hint="eastAsia"/>
          <w:szCs w:val="21"/>
        </w:rPr>
      </w:pPr>
      <w:r w:rsidRPr="009D6D8F">
        <w:rPr>
          <w:rFonts w:ascii="Calibri" w:eastAsia="宋体" w:hAnsi="Calibri" w:cs="Times New Roman" w:hint="eastAsia"/>
          <w:szCs w:val="21"/>
        </w:rPr>
        <w:t>男：辞旧迎新，高歌奋进，昨天的业绩已成为历史，明天的征程任重道远。</w:t>
      </w:r>
    </w:p>
    <w:p w:rsidR="00D235DC" w:rsidRDefault="002A3280" w:rsidP="009D6D8F">
      <w:pPr>
        <w:spacing w:line="360" w:lineRule="auto"/>
        <w:rPr>
          <w:rFonts w:asciiTheme="minorEastAsia" w:hAnsiTheme="minorEastAsia" w:hint="eastAsia"/>
          <w:szCs w:val="21"/>
        </w:rPr>
      </w:pPr>
      <w:r w:rsidRPr="009D6D8F">
        <w:rPr>
          <w:rFonts w:ascii="Calibri" w:eastAsia="宋体" w:hAnsi="Calibri" w:cs="Times New Roman" w:hint="eastAsia"/>
          <w:szCs w:val="21"/>
        </w:rPr>
        <w:t>女：让我们以蓬勃的朝气、昂扬的锐气、无畏的勇气，励精</w:t>
      </w:r>
      <w:r w:rsidRPr="009D6D8F">
        <w:rPr>
          <w:rFonts w:ascii="Calibri" w:eastAsia="宋体" w:hAnsi="Calibri" w:cs="Times New Roman" w:hint="eastAsia"/>
          <w:szCs w:val="21"/>
        </w:rPr>
        <w:t xml:space="preserve"> </w:t>
      </w:r>
      <w:r w:rsidRPr="009D6D8F">
        <w:rPr>
          <w:rFonts w:ascii="Calibri" w:eastAsia="宋体" w:hAnsi="Calibri" w:cs="Times New Roman" w:hint="eastAsia"/>
          <w:szCs w:val="21"/>
        </w:rPr>
        <w:t>图治、开拓创新，谱写新一年更加辉煌灿烂的新篇章。接下来有请</w:t>
      </w:r>
      <w:r w:rsidRPr="009D6D8F">
        <w:rPr>
          <w:rFonts w:ascii="Calibri" w:eastAsia="宋体" w:hAnsi="Calibri" w:cs="Times New Roman" w:hint="eastAsia"/>
          <w:szCs w:val="21"/>
        </w:rPr>
        <w:t>XXX</w:t>
      </w:r>
      <w:r w:rsidRPr="009D6D8F">
        <w:rPr>
          <w:rFonts w:ascii="Calibri" w:eastAsia="宋体" w:hAnsi="Calibri" w:cs="Times New Roman" w:hint="eastAsia"/>
          <w:szCs w:val="21"/>
        </w:rPr>
        <w:t>致</w:t>
      </w:r>
      <w:r w:rsidR="009D6D8F" w:rsidRPr="009D6D8F">
        <w:rPr>
          <w:rFonts w:ascii="Calibri" w:eastAsia="宋体" w:hAnsi="Calibri" w:cs="Times New Roman" w:hint="eastAsia"/>
          <w:szCs w:val="21"/>
        </w:rPr>
        <w:t>词</w:t>
      </w:r>
      <w:r w:rsidR="009D6D8F">
        <w:rPr>
          <w:rFonts w:asciiTheme="minorEastAsia" w:hAnsiTheme="minorEastAsia" w:hint="eastAsia"/>
          <w:szCs w:val="21"/>
        </w:rPr>
        <w:t>。</w:t>
      </w:r>
    </w:p>
    <w:p w:rsidR="002A3280" w:rsidRPr="007C34E2" w:rsidRDefault="002A3280" w:rsidP="002A3280">
      <w:pPr>
        <w:rPr>
          <w:rFonts w:asciiTheme="minorEastAsia" w:hAnsiTheme="minorEastAsia"/>
          <w:szCs w:val="21"/>
        </w:rPr>
      </w:pPr>
    </w:p>
    <w:p w:rsidR="00CF7CA7" w:rsidRPr="00CD6132" w:rsidRDefault="004E331A">
      <w:pPr>
        <w:rPr>
          <w:rFonts w:asciiTheme="minorEastAsia" w:hAnsiTheme="minorEastAsia"/>
          <w:szCs w:val="21"/>
        </w:rPr>
      </w:pPr>
      <w:r>
        <w:rPr>
          <w:rFonts w:asciiTheme="minorEastAsia" w:hAnsiTheme="minorEastAsia" w:hint="eastAsia"/>
          <w:szCs w:val="21"/>
        </w:rPr>
        <w:t>领导致开场词</w:t>
      </w:r>
    </w:p>
    <w:sectPr w:rsidR="00CF7CA7" w:rsidRPr="00CD6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9B" w:rsidRDefault="0038149B" w:rsidP="00681EBE">
      <w:r>
        <w:separator/>
      </w:r>
    </w:p>
  </w:endnote>
  <w:endnote w:type="continuationSeparator" w:id="0">
    <w:p w:rsidR="0038149B" w:rsidRDefault="0038149B" w:rsidP="0068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9B" w:rsidRDefault="0038149B" w:rsidP="00681EBE">
      <w:r>
        <w:separator/>
      </w:r>
    </w:p>
  </w:footnote>
  <w:footnote w:type="continuationSeparator" w:id="0">
    <w:p w:rsidR="0038149B" w:rsidRDefault="0038149B" w:rsidP="00681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4BFA9"/>
    <w:multiLevelType w:val="singleLevel"/>
    <w:tmpl w:val="36C4BFA9"/>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334"/>
    <w:rsid w:val="00031F5C"/>
    <w:rsid w:val="000811E2"/>
    <w:rsid w:val="001E68BA"/>
    <w:rsid w:val="002A2334"/>
    <w:rsid w:val="002A3280"/>
    <w:rsid w:val="002B7ABF"/>
    <w:rsid w:val="00334DB4"/>
    <w:rsid w:val="0038149B"/>
    <w:rsid w:val="003F3B2B"/>
    <w:rsid w:val="004272BD"/>
    <w:rsid w:val="00440869"/>
    <w:rsid w:val="004D73BD"/>
    <w:rsid w:val="004E331A"/>
    <w:rsid w:val="00647D25"/>
    <w:rsid w:val="00677F31"/>
    <w:rsid w:val="00681EBE"/>
    <w:rsid w:val="006C4720"/>
    <w:rsid w:val="007322F5"/>
    <w:rsid w:val="007A5D7B"/>
    <w:rsid w:val="007C34E2"/>
    <w:rsid w:val="007E0F29"/>
    <w:rsid w:val="008439CE"/>
    <w:rsid w:val="008664B0"/>
    <w:rsid w:val="009D6D8F"/>
    <w:rsid w:val="009E6E0A"/>
    <w:rsid w:val="00A11A5A"/>
    <w:rsid w:val="00A6547D"/>
    <w:rsid w:val="00AF6DBA"/>
    <w:rsid w:val="00B26BFD"/>
    <w:rsid w:val="00B766EE"/>
    <w:rsid w:val="00C13272"/>
    <w:rsid w:val="00C6137F"/>
    <w:rsid w:val="00CA3192"/>
    <w:rsid w:val="00CC43E9"/>
    <w:rsid w:val="00CD6132"/>
    <w:rsid w:val="00CE1788"/>
    <w:rsid w:val="00CF7CA7"/>
    <w:rsid w:val="00D235DC"/>
    <w:rsid w:val="00D46858"/>
    <w:rsid w:val="00D5454B"/>
    <w:rsid w:val="00D558A8"/>
    <w:rsid w:val="00D84BC0"/>
    <w:rsid w:val="00E95DB2"/>
    <w:rsid w:val="00F101ED"/>
    <w:rsid w:val="00F22A9B"/>
    <w:rsid w:val="00F3715A"/>
    <w:rsid w:val="00F62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E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EBE"/>
    <w:rPr>
      <w:sz w:val="18"/>
      <w:szCs w:val="18"/>
    </w:rPr>
  </w:style>
  <w:style w:type="paragraph" w:styleId="a4">
    <w:name w:val="footer"/>
    <w:basedOn w:val="a"/>
    <w:link w:val="Char0"/>
    <w:uiPriority w:val="99"/>
    <w:unhideWhenUsed/>
    <w:rsid w:val="00681EBE"/>
    <w:pPr>
      <w:tabs>
        <w:tab w:val="center" w:pos="4153"/>
        <w:tab w:val="right" w:pos="8306"/>
      </w:tabs>
      <w:snapToGrid w:val="0"/>
      <w:jc w:val="left"/>
    </w:pPr>
    <w:rPr>
      <w:sz w:val="18"/>
      <w:szCs w:val="18"/>
    </w:rPr>
  </w:style>
  <w:style w:type="character" w:customStyle="1" w:styleId="Char0">
    <w:name w:val="页脚 Char"/>
    <w:basedOn w:val="a0"/>
    <w:link w:val="a4"/>
    <w:uiPriority w:val="99"/>
    <w:rsid w:val="00681EBE"/>
    <w:rPr>
      <w:sz w:val="18"/>
      <w:szCs w:val="18"/>
    </w:rPr>
  </w:style>
  <w:style w:type="paragraph" w:styleId="a5">
    <w:name w:val="List Paragraph"/>
    <w:basedOn w:val="a"/>
    <w:uiPriority w:val="34"/>
    <w:qFormat/>
    <w:rsid w:val="002A32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E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EBE"/>
    <w:rPr>
      <w:sz w:val="18"/>
      <w:szCs w:val="18"/>
    </w:rPr>
  </w:style>
  <w:style w:type="paragraph" w:styleId="a4">
    <w:name w:val="footer"/>
    <w:basedOn w:val="a"/>
    <w:link w:val="Char0"/>
    <w:uiPriority w:val="99"/>
    <w:unhideWhenUsed/>
    <w:rsid w:val="00681EBE"/>
    <w:pPr>
      <w:tabs>
        <w:tab w:val="center" w:pos="4153"/>
        <w:tab w:val="right" w:pos="8306"/>
      </w:tabs>
      <w:snapToGrid w:val="0"/>
      <w:jc w:val="left"/>
    </w:pPr>
    <w:rPr>
      <w:sz w:val="18"/>
      <w:szCs w:val="18"/>
    </w:rPr>
  </w:style>
  <w:style w:type="character" w:customStyle="1" w:styleId="Char0">
    <w:name w:val="页脚 Char"/>
    <w:basedOn w:val="a0"/>
    <w:link w:val="a4"/>
    <w:uiPriority w:val="99"/>
    <w:rsid w:val="00681EBE"/>
    <w:rPr>
      <w:sz w:val="18"/>
      <w:szCs w:val="18"/>
    </w:rPr>
  </w:style>
  <w:style w:type="paragraph" w:styleId="a5">
    <w:name w:val="List Paragraph"/>
    <w:basedOn w:val="a"/>
    <w:uiPriority w:val="34"/>
    <w:qFormat/>
    <w:rsid w:val="002A32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222</Words>
  <Characters>1269</Characters>
  <Application>Microsoft Office Word</Application>
  <DocSecurity>0</DocSecurity>
  <Lines>10</Lines>
  <Paragraphs>2</Paragraphs>
  <ScaleCrop>false</ScaleCrop>
  <Company>Microsoft</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User</cp:lastModifiedBy>
  <cp:revision>27</cp:revision>
  <dcterms:created xsi:type="dcterms:W3CDTF">2019-12-10T03:39:00Z</dcterms:created>
  <dcterms:modified xsi:type="dcterms:W3CDTF">2019-12-11T09:59:00Z</dcterms:modified>
</cp:coreProperties>
</file>