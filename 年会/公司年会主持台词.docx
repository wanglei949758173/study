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87A" w:rsidRPr="003F2685" w:rsidRDefault="00DF287A" w:rsidP="00DF287A">
      <w:pPr>
        <w:rPr>
          <w:rFonts w:asciiTheme="minorEastAsia" w:hAnsiTheme="minorEastAsia"/>
          <w:sz w:val="18"/>
          <w:szCs w:val="18"/>
        </w:rPr>
      </w:pPr>
      <w:r w:rsidRPr="003F2685">
        <w:rPr>
          <w:rFonts w:asciiTheme="minorEastAsia" w:hAnsiTheme="minorEastAsia" w:hint="eastAsia"/>
          <w:b/>
          <w:sz w:val="18"/>
          <w:szCs w:val="18"/>
        </w:rPr>
        <w:t>男</w:t>
      </w:r>
      <w:r w:rsidRPr="003F2685">
        <w:rPr>
          <w:rFonts w:asciiTheme="minorEastAsia" w:hAnsiTheme="minorEastAsia" w:hint="eastAsia"/>
          <w:sz w:val="18"/>
          <w:szCs w:val="18"/>
        </w:rPr>
        <w:t>：尊敬的各位领导</w:t>
      </w:r>
    </w:p>
    <w:p w:rsidR="00DF287A" w:rsidRPr="003F2685" w:rsidRDefault="00DF287A" w:rsidP="00DF287A">
      <w:pPr>
        <w:rPr>
          <w:rFonts w:asciiTheme="minorEastAsia" w:hAnsiTheme="minorEastAsia"/>
          <w:sz w:val="18"/>
          <w:szCs w:val="18"/>
        </w:rPr>
      </w:pPr>
      <w:r w:rsidRPr="003F2685">
        <w:rPr>
          <w:rFonts w:asciiTheme="minorEastAsia" w:hAnsiTheme="minorEastAsia" w:hint="eastAsia"/>
          <w:b/>
          <w:sz w:val="18"/>
          <w:szCs w:val="18"/>
        </w:rPr>
        <w:t>女</w:t>
      </w:r>
      <w:r w:rsidR="00B0619B" w:rsidRPr="003F2685">
        <w:rPr>
          <w:rFonts w:asciiTheme="minorEastAsia" w:hAnsiTheme="minorEastAsia" w:hint="eastAsia"/>
          <w:sz w:val="18"/>
          <w:szCs w:val="18"/>
        </w:rPr>
        <w:t>：亲爱的同事</w:t>
      </w:r>
      <w:r w:rsidRPr="003F2685">
        <w:rPr>
          <w:rFonts w:asciiTheme="minorEastAsia" w:hAnsiTheme="minorEastAsia" w:hint="eastAsia"/>
          <w:sz w:val="18"/>
          <w:szCs w:val="18"/>
        </w:rPr>
        <w:t>们</w:t>
      </w:r>
    </w:p>
    <w:p w:rsidR="00DF287A" w:rsidRPr="003F2685" w:rsidRDefault="00DF287A" w:rsidP="00DF287A">
      <w:pPr>
        <w:rPr>
          <w:rFonts w:asciiTheme="minorEastAsia" w:hAnsiTheme="minorEastAsia"/>
          <w:sz w:val="18"/>
          <w:szCs w:val="18"/>
        </w:rPr>
      </w:pPr>
      <w:r w:rsidRPr="003F2685">
        <w:rPr>
          <w:rFonts w:asciiTheme="minorEastAsia" w:hAnsiTheme="minorEastAsia" w:hint="eastAsia"/>
          <w:b/>
          <w:sz w:val="18"/>
          <w:szCs w:val="18"/>
        </w:rPr>
        <w:t>合</w:t>
      </w:r>
      <w:r w:rsidRPr="003F2685">
        <w:rPr>
          <w:rFonts w:asciiTheme="minorEastAsia" w:hAnsiTheme="minorEastAsia" w:hint="eastAsia"/>
          <w:sz w:val="18"/>
          <w:szCs w:val="18"/>
        </w:rPr>
        <w:t>：大家上午好</w:t>
      </w:r>
    </w:p>
    <w:p w:rsidR="00DF287A" w:rsidRPr="003F2685" w:rsidRDefault="00DF287A" w:rsidP="00DF287A">
      <w:pPr>
        <w:rPr>
          <w:rFonts w:asciiTheme="minorEastAsia" w:hAnsiTheme="minorEastAsia"/>
          <w:sz w:val="18"/>
          <w:szCs w:val="18"/>
        </w:rPr>
      </w:pPr>
      <w:r w:rsidRPr="003F2685">
        <w:rPr>
          <w:rFonts w:asciiTheme="minorEastAsia" w:hAnsiTheme="minorEastAsia" w:hint="eastAsia"/>
          <w:b/>
          <w:sz w:val="18"/>
          <w:szCs w:val="18"/>
        </w:rPr>
        <w:t>男</w:t>
      </w:r>
      <w:r w:rsidRPr="003F2685">
        <w:rPr>
          <w:rFonts w:asciiTheme="minorEastAsia" w:hAnsiTheme="minorEastAsia" w:hint="eastAsia"/>
          <w:sz w:val="18"/>
          <w:szCs w:val="18"/>
        </w:rPr>
        <w:t>：我是主持人****</w:t>
      </w:r>
    </w:p>
    <w:p w:rsidR="00DF287A" w:rsidRPr="003F2685" w:rsidRDefault="00DF287A" w:rsidP="00DF287A">
      <w:pPr>
        <w:rPr>
          <w:rFonts w:asciiTheme="minorEastAsia" w:hAnsiTheme="minorEastAsia"/>
          <w:sz w:val="18"/>
          <w:szCs w:val="18"/>
        </w:rPr>
      </w:pPr>
      <w:r w:rsidRPr="003F2685">
        <w:rPr>
          <w:rFonts w:asciiTheme="minorEastAsia" w:hAnsiTheme="minorEastAsia" w:hint="eastAsia"/>
          <w:b/>
          <w:sz w:val="18"/>
          <w:szCs w:val="18"/>
        </w:rPr>
        <w:t>女</w:t>
      </w:r>
      <w:r w:rsidRPr="003F2685">
        <w:rPr>
          <w:rFonts w:asciiTheme="minorEastAsia" w:hAnsiTheme="minorEastAsia" w:hint="eastAsia"/>
          <w:sz w:val="18"/>
          <w:szCs w:val="18"/>
        </w:rPr>
        <w:t>：我是主持人****</w:t>
      </w:r>
    </w:p>
    <w:p w:rsidR="00CB7610" w:rsidRPr="003F2685" w:rsidRDefault="000E6084" w:rsidP="00DF287A">
      <w:pPr>
        <w:rPr>
          <w:rFonts w:asciiTheme="minorEastAsia" w:hAnsiTheme="minorEastAsia"/>
          <w:sz w:val="18"/>
          <w:szCs w:val="18"/>
        </w:rPr>
      </w:pPr>
      <w:r w:rsidRPr="003F2685">
        <w:rPr>
          <w:rFonts w:asciiTheme="minorEastAsia" w:hAnsiTheme="minorEastAsia" w:hint="eastAsia"/>
          <w:sz w:val="18"/>
          <w:szCs w:val="18"/>
        </w:rPr>
        <w:t>男：转眼又是一年，</w:t>
      </w:r>
      <w:r w:rsidR="00AC2517">
        <w:rPr>
          <w:rFonts w:asciiTheme="minorEastAsia" w:hAnsiTheme="minorEastAsia" w:hint="eastAsia"/>
          <w:sz w:val="18"/>
          <w:szCs w:val="18"/>
        </w:rPr>
        <w:t>这一年中最大的事莫过于换了新的工作环境。</w:t>
      </w:r>
    </w:p>
    <w:p w:rsidR="00CB7610" w:rsidRPr="003F2685" w:rsidRDefault="00CB7610" w:rsidP="00DF287A">
      <w:pPr>
        <w:rPr>
          <w:rFonts w:asciiTheme="minorEastAsia" w:hAnsiTheme="minorEastAsia"/>
          <w:sz w:val="18"/>
          <w:szCs w:val="18"/>
        </w:rPr>
      </w:pPr>
      <w:r w:rsidRPr="003F2685">
        <w:rPr>
          <w:rFonts w:asciiTheme="minorEastAsia" w:hAnsiTheme="minorEastAsia" w:hint="eastAsia"/>
          <w:sz w:val="18"/>
          <w:szCs w:val="18"/>
        </w:rPr>
        <w:t>女：嗯，</w:t>
      </w:r>
      <w:r w:rsidR="00AC2517">
        <w:rPr>
          <w:rFonts w:asciiTheme="minorEastAsia" w:hAnsiTheme="minorEastAsia" w:hint="eastAsia"/>
          <w:sz w:val="18"/>
          <w:szCs w:val="18"/>
        </w:rPr>
        <w:t>是的，新的环境意味着新的开始。</w:t>
      </w:r>
    </w:p>
    <w:p w:rsidR="000E6084" w:rsidRPr="003F2685" w:rsidRDefault="00CB7610" w:rsidP="00DF287A">
      <w:pPr>
        <w:rPr>
          <w:rFonts w:asciiTheme="minorEastAsia" w:hAnsiTheme="minorEastAsia"/>
          <w:sz w:val="18"/>
          <w:szCs w:val="18"/>
        </w:rPr>
      </w:pPr>
      <w:r w:rsidRPr="003F2685">
        <w:rPr>
          <w:rFonts w:asciiTheme="minorEastAsia" w:hAnsiTheme="minorEastAsia" w:hint="eastAsia"/>
          <w:sz w:val="18"/>
          <w:szCs w:val="18"/>
        </w:rPr>
        <w:t>男：</w:t>
      </w:r>
      <w:r w:rsidR="00AC2517" w:rsidRPr="003F2685">
        <w:rPr>
          <w:rFonts w:asciiTheme="minorEastAsia" w:hAnsiTheme="minorEastAsia"/>
          <w:sz w:val="18"/>
          <w:szCs w:val="18"/>
        </w:rPr>
        <w:t xml:space="preserve"> </w:t>
      </w:r>
    </w:p>
    <w:p w:rsidR="00DF287A" w:rsidRPr="003F2685" w:rsidRDefault="000E6084" w:rsidP="00DF287A">
      <w:pPr>
        <w:rPr>
          <w:rFonts w:asciiTheme="minorEastAsia" w:hAnsiTheme="minorEastAsia"/>
          <w:sz w:val="18"/>
          <w:szCs w:val="18"/>
        </w:rPr>
      </w:pPr>
      <w:r w:rsidRPr="003F2685">
        <w:rPr>
          <w:rFonts w:asciiTheme="minorEastAsia" w:hAnsiTheme="minorEastAsia" w:hint="eastAsia"/>
          <w:sz w:val="18"/>
          <w:szCs w:val="18"/>
        </w:rPr>
        <w:t>女：</w:t>
      </w:r>
      <w:bookmarkStart w:id="0" w:name="_GoBack"/>
      <w:bookmarkEnd w:id="0"/>
      <w:r w:rsidR="00AC2517" w:rsidRPr="003F2685">
        <w:rPr>
          <w:rFonts w:asciiTheme="minorEastAsia" w:hAnsiTheme="minorEastAsia"/>
          <w:sz w:val="18"/>
          <w:szCs w:val="18"/>
        </w:rPr>
        <w:t xml:space="preserve"> </w:t>
      </w:r>
    </w:p>
    <w:p w:rsidR="000E6084" w:rsidRPr="003F2685" w:rsidRDefault="000E6084" w:rsidP="00DF287A">
      <w:pPr>
        <w:rPr>
          <w:rFonts w:asciiTheme="minorEastAsia" w:hAnsiTheme="minorEastAsia"/>
          <w:sz w:val="18"/>
          <w:szCs w:val="18"/>
        </w:rPr>
      </w:pPr>
    </w:p>
    <w:p w:rsidR="00DF287A" w:rsidRPr="003F2685" w:rsidRDefault="00DF287A" w:rsidP="00DF287A">
      <w:pPr>
        <w:rPr>
          <w:rFonts w:asciiTheme="minorEastAsia" w:hAnsiTheme="minorEastAsia"/>
          <w:sz w:val="18"/>
          <w:szCs w:val="18"/>
        </w:rPr>
      </w:pPr>
      <w:r w:rsidRPr="003F2685">
        <w:rPr>
          <w:rFonts w:asciiTheme="minorEastAsia" w:hAnsiTheme="minorEastAsia" w:hint="eastAsia"/>
          <w:b/>
          <w:sz w:val="18"/>
          <w:szCs w:val="18"/>
        </w:rPr>
        <w:t>男</w:t>
      </w:r>
      <w:r w:rsidRPr="003F2685">
        <w:rPr>
          <w:rFonts w:asciiTheme="minorEastAsia" w:hAnsiTheme="minorEastAsia" w:hint="eastAsia"/>
          <w:sz w:val="18"/>
          <w:szCs w:val="18"/>
        </w:rPr>
        <w:t>：</w:t>
      </w:r>
      <w:r w:rsidR="000E6084" w:rsidRPr="003F2685">
        <w:rPr>
          <w:rFonts w:asciiTheme="minorEastAsia" w:hAnsiTheme="minorEastAsia" w:hint="eastAsia"/>
          <w:sz w:val="18"/>
          <w:szCs w:val="18"/>
        </w:rPr>
        <w:t>是啊，</w:t>
      </w:r>
      <w:r w:rsidRPr="003F2685">
        <w:rPr>
          <w:rFonts w:asciiTheme="minorEastAsia" w:hAnsiTheme="minorEastAsia" w:hint="eastAsia"/>
          <w:sz w:val="18"/>
          <w:szCs w:val="18"/>
        </w:rPr>
        <w:t>岁月荏苒，转首间，悠然的时光已经悄悄的在指间滑落了十载。</w:t>
      </w:r>
    </w:p>
    <w:p w:rsidR="00DF287A" w:rsidRPr="003F2685" w:rsidRDefault="00DF287A" w:rsidP="00DF287A">
      <w:pPr>
        <w:rPr>
          <w:rFonts w:asciiTheme="minorEastAsia" w:hAnsiTheme="minorEastAsia"/>
          <w:sz w:val="18"/>
          <w:szCs w:val="18"/>
        </w:rPr>
      </w:pPr>
      <w:r w:rsidRPr="003F2685">
        <w:rPr>
          <w:rFonts w:asciiTheme="minorEastAsia" w:hAnsiTheme="minorEastAsia" w:hint="eastAsia"/>
          <w:b/>
          <w:sz w:val="18"/>
          <w:szCs w:val="18"/>
        </w:rPr>
        <w:t>女</w:t>
      </w:r>
      <w:r w:rsidRPr="003F2685">
        <w:rPr>
          <w:rFonts w:asciiTheme="minorEastAsia" w:hAnsiTheme="minorEastAsia" w:hint="eastAsia"/>
          <w:sz w:val="18"/>
          <w:szCs w:val="18"/>
        </w:rPr>
        <w:t>：十年来，在铁路行业日趋竞争激烈的</w:t>
      </w:r>
      <w:r w:rsidR="00CE74B5" w:rsidRPr="003F2685">
        <w:rPr>
          <w:rFonts w:asciiTheme="minorEastAsia" w:hAnsiTheme="minorEastAsia" w:hint="eastAsia"/>
          <w:sz w:val="18"/>
          <w:szCs w:val="18"/>
        </w:rPr>
        <w:t>今天</w:t>
      </w:r>
      <w:r w:rsidRPr="003F2685">
        <w:rPr>
          <w:rFonts w:asciiTheme="minorEastAsia" w:hAnsiTheme="minorEastAsia" w:hint="eastAsia"/>
          <w:sz w:val="18"/>
          <w:szCs w:val="18"/>
        </w:rPr>
        <w:t>，</w:t>
      </w:r>
      <w:proofErr w:type="gramStart"/>
      <w:r w:rsidRPr="003F2685">
        <w:rPr>
          <w:rFonts w:asciiTheme="minorEastAsia" w:hAnsiTheme="minorEastAsia" w:hint="eastAsia"/>
          <w:sz w:val="18"/>
          <w:szCs w:val="18"/>
        </w:rPr>
        <w:t>我们互持互助</w:t>
      </w:r>
      <w:proofErr w:type="gramEnd"/>
      <w:r w:rsidRPr="003F2685">
        <w:rPr>
          <w:rFonts w:asciiTheme="minorEastAsia" w:hAnsiTheme="minorEastAsia" w:hint="eastAsia"/>
          <w:sz w:val="18"/>
          <w:szCs w:val="18"/>
        </w:rPr>
        <w:t>，凯歌高奏，尽显王者之</w:t>
      </w:r>
      <w:proofErr w:type="gramStart"/>
      <w:r w:rsidRPr="003F2685">
        <w:rPr>
          <w:rFonts w:asciiTheme="minorEastAsia" w:hAnsiTheme="minorEastAsia" w:hint="eastAsia"/>
          <w:sz w:val="18"/>
          <w:szCs w:val="18"/>
        </w:rPr>
        <w:t>范</w:t>
      </w:r>
      <w:proofErr w:type="gramEnd"/>
    </w:p>
    <w:p w:rsidR="00DF287A" w:rsidRPr="003F2685" w:rsidRDefault="00DF287A" w:rsidP="00DF287A">
      <w:pPr>
        <w:rPr>
          <w:rFonts w:asciiTheme="minorEastAsia" w:hAnsiTheme="minorEastAsia"/>
          <w:sz w:val="18"/>
          <w:szCs w:val="18"/>
        </w:rPr>
      </w:pPr>
      <w:r w:rsidRPr="003F2685">
        <w:rPr>
          <w:rFonts w:asciiTheme="minorEastAsia" w:hAnsiTheme="minorEastAsia" w:hint="eastAsia"/>
          <w:b/>
          <w:sz w:val="18"/>
          <w:szCs w:val="18"/>
        </w:rPr>
        <w:t>男</w:t>
      </w:r>
      <w:r w:rsidRPr="003F2685">
        <w:rPr>
          <w:rFonts w:asciiTheme="minorEastAsia" w:hAnsiTheme="minorEastAsia" w:hint="eastAsia"/>
          <w:sz w:val="18"/>
          <w:szCs w:val="18"/>
        </w:rPr>
        <w:t>：十年来，一腔热情是我们奋斗的起点，一往无前是我们战斗的精神</w:t>
      </w:r>
    </w:p>
    <w:p w:rsidR="00DF287A" w:rsidRPr="003F2685" w:rsidRDefault="00DF287A" w:rsidP="00DF287A">
      <w:pPr>
        <w:rPr>
          <w:rFonts w:asciiTheme="minorEastAsia" w:hAnsiTheme="minorEastAsia"/>
          <w:sz w:val="18"/>
          <w:szCs w:val="18"/>
        </w:rPr>
      </w:pPr>
      <w:r w:rsidRPr="003F2685">
        <w:rPr>
          <w:rFonts w:asciiTheme="minorEastAsia" w:hAnsiTheme="minorEastAsia" w:hint="eastAsia"/>
          <w:b/>
          <w:sz w:val="18"/>
          <w:szCs w:val="18"/>
        </w:rPr>
        <w:t>男</w:t>
      </w:r>
      <w:r w:rsidRPr="003F2685">
        <w:rPr>
          <w:rFonts w:asciiTheme="minorEastAsia" w:hAnsiTheme="minorEastAsia" w:hint="eastAsia"/>
          <w:sz w:val="18"/>
          <w:szCs w:val="18"/>
        </w:rPr>
        <w:t>：今天，我们相聚在这里，敞开你的心扉，释放你的激情</w:t>
      </w:r>
    </w:p>
    <w:p w:rsidR="00DF287A" w:rsidRPr="003F2685" w:rsidRDefault="00DF287A" w:rsidP="00DF287A">
      <w:pPr>
        <w:rPr>
          <w:rFonts w:asciiTheme="minorEastAsia" w:hAnsiTheme="minorEastAsia"/>
          <w:sz w:val="18"/>
          <w:szCs w:val="18"/>
        </w:rPr>
      </w:pPr>
      <w:r w:rsidRPr="003F2685">
        <w:rPr>
          <w:rFonts w:asciiTheme="minorEastAsia" w:hAnsiTheme="minorEastAsia" w:hint="eastAsia"/>
          <w:b/>
          <w:sz w:val="18"/>
          <w:szCs w:val="18"/>
        </w:rPr>
        <w:t>女</w:t>
      </w:r>
      <w:r w:rsidRPr="003F2685">
        <w:rPr>
          <w:rFonts w:asciiTheme="minorEastAsia" w:hAnsiTheme="minorEastAsia" w:hint="eastAsia"/>
          <w:sz w:val="18"/>
          <w:szCs w:val="18"/>
        </w:rPr>
        <w:t>：今天，我们相聚在这里，这里将成为欢乐的海洋，让快乐响彻云霄</w:t>
      </w:r>
    </w:p>
    <w:p w:rsidR="001C29AA" w:rsidRPr="003F2685" w:rsidRDefault="001C29AA" w:rsidP="001C29AA">
      <w:pPr>
        <w:rPr>
          <w:rFonts w:asciiTheme="minorEastAsia" w:hAnsiTheme="minorEastAsia"/>
          <w:sz w:val="18"/>
          <w:szCs w:val="18"/>
        </w:rPr>
      </w:pPr>
      <w:r w:rsidRPr="003F2685">
        <w:rPr>
          <w:rFonts w:asciiTheme="minorEastAsia" w:hAnsiTheme="minorEastAsia" w:hint="eastAsia"/>
          <w:sz w:val="18"/>
          <w:szCs w:val="18"/>
        </w:rPr>
        <w:t>男：让我们举起双手，用最热烈的掌声，为思诺西安十周年献礼</w:t>
      </w:r>
    </w:p>
    <w:p w:rsidR="001C29AA" w:rsidRPr="003F2685" w:rsidRDefault="001C29AA" w:rsidP="001C29AA">
      <w:pPr>
        <w:rPr>
          <w:rFonts w:asciiTheme="minorEastAsia" w:hAnsiTheme="minorEastAsia"/>
          <w:sz w:val="18"/>
          <w:szCs w:val="18"/>
        </w:rPr>
      </w:pPr>
    </w:p>
    <w:p w:rsidR="001C29AA" w:rsidRPr="003F2685" w:rsidRDefault="001C29AA" w:rsidP="00DF287A">
      <w:pPr>
        <w:rPr>
          <w:rFonts w:asciiTheme="minorEastAsia" w:hAnsiTheme="minorEastAsia"/>
          <w:sz w:val="18"/>
          <w:szCs w:val="18"/>
        </w:rPr>
      </w:pPr>
      <w:r w:rsidRPr="003F2685">
        <w:rPr>
          <w:rFonts w:asciiTheme="minorEastAsia" w:hAnsiTheme="minorEastAsia" w:hint="eastAsia"/>
          <w:sz w:val="18"/>
          <w:szCs w:val="18"/>
        </w:rPr>
        <w:t>掌声后。。。。。。</w:t>
      </w:r>
    </w:p>
    <w:p w:rsidR="001C29AA" w:rsidRPr="003F2685" w:rsidRDefault="001C29AA" w:rsidP="00DF287A">
      <w:pPr>
        <w:rPr>
          <w:rFonts w:asciiTheme="minorEastAsia" w:hAnsiTheme="minorEastAsia"/>
          <w:sz w:val="18"/>
          <w:szCs w:val="18"/>
        </w:rPr>
      </w:pPr>
    </w:p>
    <w:p w:rsidR="001C29AA" w:rsidRPr="003F2685" w:rsidRDefault="001C29AA" w:rsidP="00DF287A">
      <w:pPr>
        <w:rPr>
          <w:rFonts w:asciiTheme="minorEastAsia" w:hAnsiTheme="minorEastAsia"/>
          <w:sz w:val="18"/>
          <w:szCs w:val="18"/>
        </w:rPr>
      </w:pPr>
      <w:r w:rsidRPr="003F2685">
        <w:rPr>
          <w:rFonts w:asciiTheme="minorEastAsia" w:hAnsiTheme="minorEastAsia" w:hint="eastAsia"/>
          <w:sz w:val="18"/>
          <w:szCs w:val="18"/>
        </w:rPr>
        <w:t>女：说道十年</w:t>
      </w:r>
      <w:r w:rsidR="002F4C83" w:rsidRPr="003F2685">
        <w:rPr>
          <w:rFonts w:asciiTheme="minorEastAsia" w:hAnsiTheme="minorEastAsia" w:hint="eastAsia"/>
          <w:sz w:val="18"/>
          <w:szCs w:val="18"/>
        </w:rPr>
        <w:t>啊</w:t>
      </w:r>
      <w:r w:rsidRPr="003F2685">
        <w:rPr>
          <w:rFonts w:asciiTheme="minorEastAsia" w:hAnsiTheme="minorEastAsia" w:hint="eastAsia"/>
          <w:sz w:val="18"/>
          <w:szCs w:val="18"/>
        </w:rPr>
        <w:t>你会想到什么</w:t>
      </w:r>
      <w:r w:rsidR="002F4C83" w:rsidRPr="003F2685">
        <w:rPr>
          <w:rFonts w:asciiTheme="minorEastAsia" w:hAnsiTheme="minorEastAsia" w:hint="eastAsia"/>
          <w:sz w:val="18"/>
          <w:szCs w:val="18"/>
        </w:rPr>
        <w:t>？</w:t>
      </w:r>
    </w:p>
    <w:p w:rsidR="001C29AA" w:rsidRPr="003F2685" w:rsidRDefault="001C29AA" w:rsidP="00DF287A">
      <w:pPr>
        <w:rPr>
          <w:rFonts w:asciiTheme="minorEastAsia" w:hAnsiTheme="minorEastAsia"/>
          <w:sz w:val="18"/>
          <w:szCs w:val="18"/>
        </w:rPr>
      </w:pPr>
      <w:r w:rsidRPr="003F2685">
        <w:rPr>
          <w:rFonts w:asciiTheme="minorEastAsia" w:hAnsiTheme="minorEastAsia" w:hint="eastAsia"/>
          <w:sz w:val="18"/>
          <w:szCs w:val="18"/>
        </w:rPr>
        <w:t>男：我会想到十年前初中生活，会想到陈奕迅，会想到等会儿吃什么</w:t>
      </w:r>
      <w:r w:rsidRPr="003F2685">
        <w:rPr>
          <w:rFonts w:asciiTheme="minorEastAsia" w:hAnsiTheme="minorEastAsia"/>
          <w:sz w:val="18"/>
          <w:szCs w:val="18"/>
        </w:rPr>
        <w:t>…</w:t>
      </w:r>
    </w:p>
    <w:p w:rsidR="001C29AA" w:rsidRPr="003F2685" w:rsidRDefault="001C29AA" w:rsidP="00DF287A">
      <w:pPr>
        <w:rPr>
          <w:rFonts w:asciiTheme="minorEastAsia" w:hAnsiTheme="minorEastAsia"/>
          <w:sz w:val="18"/>
          <w:szCs w:val="18"/>
        </w:rPr>
      </w:pPr>
      <w:r w:rsidRPr="003F2685">
        <w:rPr>
          <w:rFonts w:asciiTheme="minorEastAsia" w:hAnsiTheme="minorEastAsia" w:hint="eastAsia"/>
          <w:sz w:val="18"/>
          <w:szCs w:val="18"/>
        </w:rPr>
        <w:t>女：有什么会让你不想到吃？</w:t>
      </w:r>
    </w:p>
    <w:p w:rsidR="001C29AA" w:rsidRPr="003F2685" w:rsidRDefault="001C29AA" w:rsidP="00DF287A">
      <w:pPr>
        <w:rPr>
          <w:rFonts w:asciiTheme="minorEastAsia" w:hAnsiTheme="minorEastAsia"/>
          <w:sz w:val="18"/>
          <w:szCs w:val="18"/>
        </w:rPr>
      </w:pPr>
      <w:r w:rsidRPr="003F2685">
        <w:rPr>
          <w:rFonts w:asciiTheme="minorEastAsia" w:hAnsiTheme="minorEastAsia" w:hint="eastAsia"/>
          <w:sz w:val="18"/>
          <w:szCs w:val="18"/>
        </w:rPr>
        <w:t>男：体检单！</w:t>
      </w:r>
    </w:p>
    <w:p w:rsidR="00DF287A" w:rsidRPr="003F2685" w:rsidRDefault="00DF287A" w:rsidP="00DF287A">
      <w:pPr>
        <w:rPr>
          <w:rFonts w:asciiTheme="minorEastAsia" w:hAnsiTheme="minorEastAsia"/>
          <w:sz w:val="18"/>
          <w:szCs w:val="18"/>
        </w:rPr>
      </w:pPr>
      <w:r w:rsidRPr="003F2685">
        <w:rPr>
          <w:rFonts w:asciiTheme="minorEastAsia" w:hAnsiTheme="minorEastAsia" w:hint="eastAsia"/>
          <w:sz w:val="18"/>
          <w:szCs w:val="18"/>
        </w:rPr>
        <w:t xml:space="preserve">　</w:t>
      </w:r>
    </w:p>
    <w:p w:rsidR="00DF287A" w:rsidRPr="005F190E" w:rsidRDefault="001C29AA" w:rsidP="00DF287A">
      <w:pPr>
        <w:rPr>
          <w:rFonts w:asciiTheme="minorEastAsia" w:hAnsiTheme="minorEastAsia"/>
          <w:sz w:val="18"/>
          <w:szCs w:val="18"/>
        </w:rPr>
      </w:pPr>
      <w:r w:rsidRPr="003F2685">
        <w:rPr>
          <w:rFonts w:asciiTheme="minorEastAsia" w:hAnsiTheme="minorEastAsia" w:hint="eastAsia"/>
          <w:b/>
          <w:sz w:val="18"/>
          <w:szCs w:val="18"/>
        </w:rPr>
        <w:t>女</w:t>
      </w:r>
      <w:r w:rsidR="00DF287A" w:rsidRPr="003F2685">
        <w:rPr>
          <w:rFonts w:asciiTheme="minorEastAsia" w:hAnsiTheme="minorEastAsia" w:hint="eastAsia"/>
          <w:sz w:val="18"/>
          <w:szCs w:val="18"/>
        </w:rPr>
        <w:t>：</w:t>
      </w:r>
      <w:r w:rsidRPr="003F2685">
        <w:rPr>
          <w:rFonts w:asciiTheme="minorEastAsia" w:hAnsiTheme="minorEastAsia" w:hint="eastAsia"/>
          <w:sz w:val="18"/>
          <w:szCs w:val="18"/>
        </w:rPr>
        <w:t>长点心吧！其实呢</w:t>
      </w:r>
      <w:r w:rsidR="00DF287A" w:rsidRPr="003F2685">
        <w:rPr>
          <w:rFonts w:asciiTheme="minorEastAsia" w:hAnsiTheme="minorEastAsia" w:hint="eastAsia"/>
          <w:sz w:val="18"/>
          <w:szCs w:val="18"/>
        </w:rPr>
        <w:t>思诺西安分公司能取得这天的辉煌成绩离不开总部一贯的支持和帮忙，</w:t>
      </w:r>
      <w:r w:rsidR="005F190E">
        <w:rPr>
          <w:rFonts w:asciiTheme="minorEastAsia" w:hAnsiTheme="minorEastAsia" w:hint="eastAsia"/>
          <w:sz w:val="18"/>
          <w:szCs w:val="18"/>
        </w:rPr>
        <w:t>有请人事招聘经理张楠楠姐，为我介绍</w:t>
      </w:r>
      <w:r w:rsidR="00EC713F">
        <w:rPr>
          <w:rFonts w:asciiTheme="minorEastAsia" w:hAnsiTheme="minorEastAsia" w:hint="eastAsia"/>
          <w:sz w:val="18"/>
          <w:szCs w:val="18"/>
        </w:rPr>
        <w:t>莅临本次思诺西安分公司的特邀嘉宾</w:t>
      </w:r>
      <w:r w:rsidR="005F190E" w:rsidRPr="005F190E">
        <w:rPr>
          <w:rFonts w:asciiTheme="minorEastAsia" w:hAnsiTheme="minorEastAsia"/>
          <w:sz w:val="18"/>
          <w:szCs w:val="18"/>
        </w:rPr>
        <w:t xml:space="preserve"> </w:t>
      </w:r>
    </w:p>
    <w:p w:rsidR="00DF287A" w:rsidRPr="003F2685" w:rsidRDefault="005A7CC5" w:rsidP="00DF287A">
      <w:pPr>
        <w:rPr>
          <w:rFonts w:asciiTheme="minorEastAsia" w:hAnsiTheme="minorEastAsia"/>
          <w:sz w:val="18"/>
          <w:szCs w:val="18"/>
        </w:rPr>
      </w:pPr>
      <w:r w:rsidRPr="003F2685">
        <w:rPr>
          <w:rFonts w:asciiTheme="minorEastAsia" w:hAnsiTheme="minorEastAsia" w:hint="eastAsia"/>
          <w:b/>
          <w:sz w:val="18"/>
          <w:szCs w:val="18"/>
        </w:rPr>
        <w:t>男</w:t>
      </w:r>
      <w:r w:rsidR="00DF287A" w:rsidRPr="003F2685">
        <w:rPr>
          <w:rFonts w:asciiTheme="minorEastAsia" w:hAnsiTheme="minorEastAsia" w:hint="eastAsia"/>
          <w:sz w:val="18"/>
          <w:szCs w:val="18"/>
        </w:rPr>
        <w:t>：欢迎以上</w:t>
      </w:r>
      <w:r w:rsidR="00357163">
        <w:rPr>
          <w:rFonts w:asciiTheme="minorEastAsia" w:hAnsiTheme="minorEastAsia" w:hint="eastAsia"/>
          <w:sz w:val="18"/>
          <w:szCs w:val="18"/>
        </w:rPr>
        <w:t>9位</w:t>
      </w:r>
      <w:r w:rsidR="003B65C8">
        <w:rPr>
          <w:rFonts w:asciiTheme="minorEastAsia" w:hAnsiTheme="minorEastAsia" w:hint="eastAsia"/>
          <w:sz w:val="18"/>
          <w:szCs w:val="18"/>
        </w:rPr>
        <w:t>莅临本次思诺西安分公司年会现场，下方让我们以热烈的掌声有请</w:t>
      </w:r>
      <w:proofErr w:type="gramStart"/>
      <w:r w:rsidR="003B65C8" w:rsidRPr="003B65C8">
        <w:rPr>
          <w:rFonts w:asciiTheme="minorEastAsia" w:hAnsiTheme="minorEastAsia" w:hint="eastAsia"/>
          <w:b/>
          <w:sz w:val="18"/>
          <w:szCs w:val="18"/>
        </w:rPr>
        <w:t>董事长</w:t>
      </w:r>
      <w:r w:rsidR="00D819D2">
        <w:rPr>
          <w:rFonts w:asciiTheme="minorEastAsia" w:hAnsiTheme="minorEastAsia" w:hint="eastAsia"/>
          <w:b/>
          <w:sz w:val="18"/>
          <w:szCs w:val="18"/>
        </w:rPr>
        <w:t>李董</w:t>
      </w:r>
      <w:r w:rsidR="00DF287A" w:rsidRPr="003B65C8">
        <w:rPr>
          <w:rFonts w:asciiTheme="minorEastAsia" w:hAnsiTheme="minorEastAsia" w:hint="eastAsia"/>
          <w:b/>
          <w:sz w:val="18"/>
          <w:szCs w:val="18"/>
        </w:rPr>
        <w:t>致辞</w:t>
      </w:r>
      <w:proofErr w:type="gramEnd"/>
      <w:r w:rsidR="00DF287A" w:rsidRPr="003F2685">
        <w:rPr>
          <w:rFonts w:asciiTheme="minorEastAsia" w:hAnsiTheme="minorEastAsia" w:hint="eastAsia"/>
          <w:sz w:val="18"/>
          <w:szCs w:val="18"/>
        </w:rPr>
        <w:t>。</w:t>
      </w:r>
    </w:p>
    <w:p w:rsidR="00DF287A" w:rsidRPr="003F2685" w:rsidRDefault="00DF287A" w:rsidP="00DF287A">
      <w:pPr>
        <w:rPr>
          <w:rFonts w:asciiTheme="minorEastAsia" w:hAnsiTheme="minorEastAsia"/>
          <w:sz w:val="18"/>
          <w:szCs w:val="18"/>
        </w:rPr>
      </w:pPr>
    </w:p>
    <w:p w:rsidR="00DF287A" w:rsidRPr="003F2685" w:rsidRDefault="00B81EC9" w:rsidP="00DF287A">
      <w:pPr>
        <w:rPr>
          <w:rFonts w:asciiTheme="minorEastAsia" w:hAnsiTheme="minorEastAsia"/>
          <w:b/>
          <w:sz w:val="18"/>
          <w:szCs w:val="18"/>
        </w:rPr>
      </w:pPr>
      <w:r w:rsidRPr="003F2685">
        <w:rPr>
          <w:rFonts w:asciiTheme="minorEastAsia" w:hAnsiTheme="minorEastAsia" w:hint="eastAsia"/>
          <w:b/>
          <w:sz w:val="18"/>
          <w:szCs w:val="18"/>
        </w:rPr>
        <w:t>//领导</w:t>
      </w:r>
      <w:r w:rsidR="007D2662" w:rsidRPr="003F2685">
        <w:rPr>
          <w:rFonts w:asciiTheme="minorEastAsia" w:hAnsiTheme="minorEastAsia" w:hint="eastAsia"/>
          <w:b/>
          <w:sz w:val="18"/>
          <w:szCs w:val="18"/>
        </w:rPr>
        <w:t>及老员工</w:t>
      </w:r>
      <w:r w:rsidRPr="003F2685">
        <w:rPr>
          <w:rFonts w:asciiTheme="minorEastAsia" w:hAnsiTheme="minorEastAsia" w:hint="eastAsia"/>
          <w:b/>
          <w:sz w:val="18"/>
          <w:szCs w:val="18"/>
        </w:rPr>
        <w:t>致辞</w:t>
      </w:r>
    </w:p>
    <w:p w:rsidR="00884C62" w:rsidRPr="003F2685" w:rsidRDefault="00884C62" w:rsidP="00DF287A">
      <w:pPr>
        <w:rPr>
          <w:rFonts w:asciiTheme="minorEastAsia" w:hAnsiTheme="minorEastAsia"/>
          <w:sz w:val="18"/>
          <w:szCs w:val="18"/>
        </w:rPr>
      </w:pPr>
      <w:r w:rsidRPr="003F2685">
        <w:rPr>
          <w:rFonts w:asciiTheme="minorEastAsia" w:hAnsiTheme="minorEastAsia" w:hint="eastAsia"/>
          <w:b/>
          <w:sz w:val="18"/>
          <w:szCs w:val="18"/>
        </w:rPr>
        <w:t>女</w:t>
      </w:r>
      <w:r w:rsidR="00DF287A" w:rsidRPr="003F2685">
        <w:rPr>
          <w:rFonts w:asciiTheme="minorEastAsia" w:hAnsiTheme="minorEastAsia" w:hint="eastAsia"/>
          <w:sz w:val="18"/>
          <w:szCs w:val="18"/>
        </w:rPr>
        <w:t>：感谢</w:t>
      </w:r>
      <w:r w:rsidR="005B1501">
        <w:rPr>
          <w:rFonts w:asciiTheme="minorEastAsia" w:hAnsiTheme="minorEastAsia" w:hint="eastAsia"/>
          <w:sz w:val="18"/>
          <w:szCs w:val="18"/>
        </w:rPr>
        <w:t>李董</w:t>
      </w:r>
      <w:r w:rsidR="00DF287A" w:rsidRPr="003F2685">
        <w:rPr>
          <w:rFonts w:asciiTheme="minorEastAsia" w:hAnsiTheme="minorEastAsia" w:hint="eastAsia"/>
          <w:sz w:val="18"/>
          <w:szCs w:val="18"/>
        </w:rPr>
        <w:t>的致辞。刚才我们董事长的致辞回顾了公司</w:t>
      </w:r>
      <w:ins w:id="1" w:author="hfm" w:date="2018-01-22T17:56:00Z">
        <w:r w:rsidR="00EE4763">
          <w:rPr>
            <w:rFonts w:asciiTheme="minorEastAsia" w:hAnsiTheme="minorEastAsia" w:hint="eastAsia"/>
            <w:sz w:val="18"/>
            <w:szCs w:val="18"/>
          </w:rPr>
          <w:t>长期以来</w:t>
        </w:r>
      </w:ins>
      <w:r w:rsidR="00DF287A" w:rsidRPr="003F2685">
        <w:rPr>
          <w:rFonts w:asciiTheme="minorEastAsia" w:hAnsiTheme="minorEastAsia" w:hint="eastAsia"/>
          <w:sz w:val="18"/>
          <w:szCs w:val="18"/>
        </w:rPr>
        <w:t>所取得的进步，更是展望了今后发展的光辉前景。</w:t>
      </w:r>
    </w:p>
    <w:p w:rsidR="00DC0361" w:rsidRPr="003F2685" w:rsidRDefault="00884C62" w:rsidP="00DC0361">
      <w:pPr>
        <w:rPr>
          <w:rFonts w:asciiTheme="minorEastAsia" w:hAnsiTheme="minorEastAsia"/>
          <w:sz w:val="18"/>
          <w:szCs w:val="18"/>
        </w:rPr>
      </w:pPr>
      <w:r w:rsidRPr="003F2685">
        <w:rPr>
          <w:rFonts w:asciiTheme="minorEastAsia" w:hAnsiTheme="minorEastAsia" w:hint="eastAsia"/>
          <w:b/>
          <w:sz w:val="18"/>
          <w:szCs w:val="18"/>
        </w:rPr>
        <w:t>男</w:t>
      </w:r>
      <w:r w:rsidRPr="003F2685">
        <w:rPr>
          <w:rFonts w:asciiTheme="minorEastAsia" w:hAnsiTheme="minorEastAsia" w:hint="eastAsia"/>
          <w:sz w:val="18"/>
          <w:szCs w:val="18"/>
        </w:rPr>
        <w:t>：</w:t>
      </w:r>
      <w:r w:rsidR="00DC0361" w:rsidRPr="003F2685">
        <w:rPr>
          <w:rFonts w:asciiTheme="minorEastAsia" w:hAnsiTheme="minorEastAsia" w:hint="eastAsia"/>
          <w:sz w:val="18"/>
          <w:szCs w:val="18"/>
        </w:rPr>
        <w:t>我也深深的感受到了，思诺公司之所以有了今天的成就，源之于思诺人的企业精神和团队的力量</w:t>
      </w:r>
    </w:p>
    <w:p w:rsidR="00280F97" w:rsidRDefault="00280F97" w:rsidP="00DF287A">
      <w:pPr>
        <w:rPr>
          <w:rFonts w:asciiTheme="minorEastAsia" w:hAnsiTheme="minorEastAsia"/>
          <w:sz w:val="18"/>
          <w:szCs w:val="18"/>
        </w:rPr>
      </w:pPr>
    </w:p>
    <w:p w:rsidR="00280F97" w:rsidRDefault="00280F97" w:rsidP="00DF287A">
      <w:pPr>
        <w:rPr>
          <w:rFonts w:asciiTheme="minorEastAsia" w:hAnsiTheme="minorEastAsia"/>
          <w:sz w:val="18"/>
          <w:szCs w:val="18"/>
        </w:rPr>
      </w:pPr>
      <w:r>
        <w:rPr>
          <w:rFonts w:asciiTheme="minorEastAsia" w:hAnsiTheme="minorEastAsia" w:hint="eastAsia"/>
          <w:sz w:val="18"/>
          <w:szCs w:val="18"/>
        </w:rPr>
        <w:t>女：</w:t>
      </w:r>
      <w:r w:rsidR="009E7E62">
        <w:rPr>
          <w:rFonts w:asciiTheme="minorEastAsia" w:hAnsiTheme="minorEastAsia" w:hint="eastAsia"/>
          <w:sz w:val="18"/>
          <w:szCs w:val="18"/>
        </w:rPr>
        <w:t>今年我们有幸请到了</w:t>
      </w:r>
      <w:r w:rsidR="005475D3">
        <w:rPr>
          <w:rFonts w:asciiTheme="minorEastAsia" w:hAnsiTheme="minorEastAsia" w:hint="eastAsia"/>
          <w:sz w:val="18"/>
          <w:szCs w:val="18"/>
        </w:rPr>
        <w:t>人力资源总监</w:t>
      </w:r>
      <w:r w:rsidR="009E7E62">
        <w:rPr>
          <w:rFonts w:asciiTheme="minorEastAsia" w:hAnsiTheme="minorEastAsia" w:hint="eastAsia"/>
          <w:sz w:val="18"/>
          <w:szCs w:val="18"/>
        </w:rPr>
        <w:t>孟总来参加我们西安的年会，真的是非常欢迎，</w:t>
      </w:r>
      <w:r>
        <w:rPr>
          <w:rFonts w:asciiTheme="minorEastAsia" w:hAnsiTheme="minorEastAsia" w:hint="eastAsia"/>
          <w:sz w:val="18"/>
          <w:szCs w:val="18"/>
        </w:rPr>
        <w:t>下面让我们以热烈的掌声有请我们的</w:t>
      </w:r>
      <w:r w:rsidRPr="003B65C8">
        <w:rPr>
          <w:rFonts w:asciiTheme="minorEastAsia" w:hAnsiTheme="minorEastAsia" w:hint="eastAsia"/>
          <w:b/>
          <w:sz w:val="18"/>
          <w:szCs w:val="18"/>
        </w:rPr>
        <w:t>孟总致辞</w:t>
      </w:r>
      <w:r>
        <w:rPr>
          <w:rFonts w:asciiTheme="minorEastAsia" w:hAnsiTheme="minorEastAsia" w:hint="eastAsia"/>
          <w:sz w:val="18"/>
          <w:szCs w:val="18"/>
        </w:rPr>
        <w:t>；</w:t>
      </w:r>
    </w:p>
    <w:p w:rsidR="00280F97" w:rsidRDefault="00280F97" w:rsidP="00DF287A">
      <w:pPr>
        <w:rPr>
          <w:rFonts w:asciiTheme="minorEastAsia" w:hAnsiTheme="minorEastAsia"/>
          <w:sz w:val="18"/>
          <w:szCs w:val="18"/>
        </w:rPr>
      </w:pPr>
      <w:r>
        <w:rPr>
          <w:rFonts w:asciiTheme="minorEastAsia" w:hAnsiTheme="minorEastAsia" w:hint="eastAsia"/>
          <w:sz w:val="18"/>
          <w:szCs w:val="18"/>
        </w:rPr>
        <w:t>男：</w:t>
      </w:r>
      <w:r w:rsidR="00D7261E">
        <w:rPr>
          <w:rFonts w:asciiTheme="minorEastAsia" w:hAnsiTheme="minorEastAsia" w:hint="eastAsia"/>
          <w:sz w:val="18"/>
          <w:szCs w:val="18"/>
        </w:rPr>
        <w:t>感谢孟总的致辞，</w:t>
      </w:r>
      <w:r w:rsidR="00FE60CE">
        <w:rPr>
          <w:rFonts w:asciiTheme="minorEastAsia" w:hAnsiTheme="minorEastAsia" w:hint="eastAsia"/>
          <w:sz w:val="18"/>
          <w:szCs w:val="18"/>
        </w:rPr>
        <w:t>您的期许让我们如此感动，</w:t>
      </w:r>
      <w:r w:rsidR="00D7261E">
        <w:rPr>
          <w:rFonts w:asciiTheme="minorEastAsia" w:hAnsiTheme="minorEastAsia" w:hint="eastAsia"/>
          <w:sz w:val="18"/>
          <w:szCs w:val="18"/>
        </w:rPr>
        <w:t>希望</w:t>
      </w:r>
      <w:r w:rsidR="00851188">
        <w:rPr>
          <w:rFonts w:asciiTheme="minorEastAsia" w:hAnsiTheme="minorEastAsia" w:hint="eastAsia"/>
          <w:sz w:val="18"/>
          <w:szCs w:val="18"/>
        </w:rPr>
        <w:t>以后每年</w:t>
      </w:r>
      <w:r w:rsidR="00D7261E">
        <w:rPr>
          <w:rFonts w:asciiTheme="minorEastAsia" w:hAnsiTheme="minorEastAsia" w:hint="eastAsia"/>
          <w:sz w:val="18"/>
          <w:szCs w:val="18"/>
        </w:rPr>
        <w:t>西安的年会都能看到您的身影。</w:t>
      </w:r>
    </w:p>
    <w:p w:rsidR="003B1C4C" w:rsidRDefault="003B1C4C" w:rsidP="00DF287A">
      <w:pPr>
        <w:rPr>
          <w:rFonts w:asciiTheme="minorEastAsia" w:hAnsiTheme="minorEastAsia"/>
          <w:sz w:val="18"/>
          <w:szCs w:val="18"/>
        </w:rPr>
      </w:pPr>
    </w:p>
    <w:p w:rsidR="00EE2421" w:rsidRDefault="00EE2421" w:rsidP="00EE2421">
      <w:pPr>
        <w:rPr>
          <w:rFonts w:asciiTheme="minorEastAsia" w:hAnsiTheme="minorEastAsia"/>
          <w:sz w:val="18"/>
          <w:szCs w:val="18"/>
        </w:rPr>
      </w:pPr>
      <w:r w:rsidRPr="003F2685">
        <w:rPr>
          <w:rFonts w:asciiTheme="minorEastAsia" w:hAnsiTheme="minorEastAsia" w:hint="eastAsia"/>
          <w:sz w:val="18"/>
          <w:szCs w:val="18"/>
        </w:rPr>
        <w:t>女:因为行程原因，有很多领导未能到我们西安年会的现场，不过他们通过VCR同样向我们送上了诚挚的祝福 请看VCR</w:t>
      </w:r>
      <w:r w:rsidR="00DF33CB">
        <w:rPr>
          <w:rFonts w:asciiTheme="minorEastAsia" w:hAnsiTheme="minorEastAsia" w:hint="eastAsia"/>
          <w:sz w:val="18"/>
          <w:szCs w:val="18"/>
        </w:rPr>
        <w:t>（</w:t>
      </w:r>
      <w:r w:rsidR="00EE4763">
        <w:rPr>
          <w:rFonts w:asciiTheme="minorEastAsia" w:hAnsiTheme="minorEastAsia" w:hint="eastAsia"/>
          <w:sz w:val="18"/>
          <w:szCs w:val="18"/>
        </w:rPr>
        <w:t>播放</w:t>
      </w:r>
      <w:proofErr w:type="gramStart"/>
      <w:r w:rsidR="00020EF8">
        <w:rPr>
          <w:rFonts w:asciiTheme="minorEastAsia" w:hAnsiTheme="minorEastAsia" w:hint="eastAsia"/>
          <w:sz w:val="18"/>
          <w:szCs w:val="18"/>
        </w:rPr>
        <w:t>邱总</w:t>
      </w:r>
      <w:r w:rsidR="00DF33CB">
        <w:rPr>
          <w:rFonts w:asciiTheme="minorEastAsia" w:hAnsiTheme="minorEastAsia" w:hint="eastAsia"/>
          <w:sz w:val="18"/>
          <w:szCs w:val="18"/>
        </w:rPr>
        <w:t>跟任总</w:t>
      </w:r>
      <w:proofErr w:type="gramEnd"/>
      <w:r w:rsidR="00EE4763">
        <w:rPr>
          <w:rFonts w:asciiTheme="minorEastAsia" w:hAnsiTheme="minorEastAsia" w:hint="eastAsia"/>
          <w:sz w:val="18"/>
          <w:szCs w:val="18"/>
        </w:rPr>
        <w:t>的就可以</w:t>
      </w:r>
      <w:r w:rsidR="00DF33CB">
        <w:rPr>
          <w:rFonts w:asciiTheme="minorEastAsia" w:hAnsiTheme="minorEastAsia" w:hint="eastAsia"/>
          <w:sz w:val="18"/>
          <w:szCs w:val="18"/>
        </w:rPr>
        <w:t>）</w:t>
      </w:r>
    </w:p>
    <w:p w:rsidR="00FF31BF" w:rsidRPr="003F2685" w:rsidRDefault="00FF31BF" w:rsidP="00FF31BF">
      <w:pPr>
        <w:rPr>
          <w:rFonts w:asciiTheme="minorEastAsia" w:hAnsiTheme="minorEastAsia"/>
          <w:sz w:val="18"/>
          <w:szCs w:val="18"/>
        </w:rPr>
      </w:pPr>
      <w:r w:rsidRPr="003F2685">
        <w:rPr>
          <w:rFonts w:asciiTheme="minorEastAsia" w:hAnsiTheme="minorEastAsia" w:hint="eastAsia"/>
          <w:sz w:val="18"/>
          <w:szCs w:val="18"/>
        </w:rPr>
        <w:t>放完</w:t>
      </w:r>
    </w:p>
    <w:p w:rsidR="00FF31BF" w:rsidRPr="003F2685" w:rsidRDefault="00FF31BF" w:rsidP="00FF31BF">
      <w:pPr>
        <w:rPr>
          <w:rFonts w:asciiTheme="minorEastAsia" w:hAnsiTheme="minorEastAsia"/>
          <w:sz w:val="18"/>
          <w:szCs w:val="18"/>
        </w:rPr>
      </w:pPr>
      <w:r w:rsidRPr="003F2685">
        <w:rPr>
          <w:rFonts w:asciiTheme="minorEastAsia" w:hAnsiTheme="minorEastAsia" w:hint="eastAsia"/>
          <w:sz w:val="18"/>
          <w:szCs w:val="18"/>
        </w:rPr>
        <w:t>男：谢谢远在</w:t>
      </w:r>
      <w:r>
        <w:rPr>
          <w:rFonts w:asciiTheme="minorEastAsia" w:hAnsiTheme="minorEastAsia" w:hint="eastAsia"/>
          <w:sz w:val="18"/>
          <w:szCs w:val="18"/>
        </w:rPr>
        <w:t>他乡的</w:t>
      </w:r>
      <w:r w:rsidRPr="003F2685">
        <w:rPr>
          <w:rFonts w:asciiTheme="minorEastAsia" w:hAnsiTheme="minorEastAsia" w:hint="eastAsia"/>
          <w:sz w:val="18"/>
          <w:szCs w:val="18"/>
        </w:rPr>
        <w:t>领导们送来的祝福，距离虽远却让这份祝福更加弥久香醇</w:t>
      </w:r>
    </w:p>
    <w:p w:rsidR="00EE2421" w:rsidRPr="00EE2421" w:rsidRDefault="00EE2421" w:rsidP="00DF287A">
      <w:pPr>
        <w:rPr>
          <w:rFonts w:asciiTheme="minorEastAsia" w:hAnsiTheme="minorEastAsia"/>
          <w:sz w:val="18"/>
          <w:szCs w:val="18"/>
        </w:rPr>
      </w:pPr>
    </w:p>
    <w:p w:rsidR="003B1C4C" w:rsidRDefault="0019513C" w:rsidP="00DF287A">
      <w:pPr>
        <w:rPr>
          <w:rFonts w:asciiTheme="minorEastAsia" w:hAnsiTheme="minorEastAsia"/>
          <w:sz w:val="18"/>
          <w:szCs w:val="18"/>
        </w:rPr>
      </w:pPr>
      <w:r>
        <w:rPr>
          <w:rFonts w:asciiTheme="minorEastAsia" w:hAnsiTheme="minorEastAsia" w:hint="eastAsia"/>
          <w:sz w:val="18"/>
          <w:szCs w:val="18"/>
        </w:rPr>
        <w:t>女</w:t>
      </w:r>
      <w:r w:rsidR="003B1C4C">
        <w:rPr>
          <w:rFonts w:asciiTheme="minorEastAsia" w:hAnsiTheme="minorEastAsia" w:hint="eastAsia"/>
          <w:sz w:val="18"/>
          <w:szCs w:val="18"/>
        </w:rPr>
        <w:t>：下面让我们以热烈的掌声有请我们的</w:t>
      </w:r>
      <w:r w:rsidR="003B1C4C" w:rsidRPr="003B65C8">
        <w:rPr>
          <w:rFonts w:asciiTheme="minorEastAsia" w:hAnsiTheme="minorEastAsia" w:hint="eastAsia"/>
          <w:b/>
          <w:sz w:val="18"/>
          <w:szCs w:val="18"/>
        </w:rPr>
        <w:t>产品经理代表**致辞</w:t>
      </w:r>
      <w:r w:rsidR="003B1C4C">
        <w:rPr>
          <w:rFonts w:asciiTheme="minorEastAsia" w:hAnsiTheme="minorEastAsia" w:hint="eastAsia"/>
          <w:sz w:val="18"/>
          <w:szCs w:val="18"/>
        </w:rPr>
        <w:t>；</w:t>
      </w:r>
    </w:p>
    <w:p w:rsidR="001F7DED" w:rsidRPr="003F2685" w:rsidRDefault="00B70D24" w:rsidP="00DF287A">
      <w:pPr>
        <w:rPr>
          <w:rFonts w:asciiTheme="minorEastAsia" w:hAnsiTheme="minorEastAsia"/>
          <w:sz w:val="18"/>
          <w:szCs w:val="18"/>
        </w:rPr>
      </w:pPr>
      <w:r>
        <w:rPr>
          <w:rFonts w:asciiTheme="minorEastAsia" w:hAnsiTheme="minorEastAsia" w:hint="eastAsia"/>
          <w:sz w:val="18"/>
          <w:szCs w:val="18"/>
        </w:rPr>
        <w:t>男：</w:t>
      </w:r>
      <w:r w:rsidR="00824880">
        <w:rPr>
          <w:rFonts w:asciiTheme="minorEastAsia" w:hAnsiTheme="minorEastAsia" w:hint="eastAsia"/>
          <w:sz w:val="18"/>
          <w:szCs w:val="18"/>
        </w:rPr>
        <w:t>感谢**</w:t>
      </w:r>
      <w:r w:rsidR="00DC12D2">
        <w:rPr>
          <w:rFonts w:asciiTheme="minorEastAsia" w:hAnsiTheme="minorEastAsia" w:hint="eastAsia"/>
          <w:sz w:val="18"/>
          <w:szCs w:val="18"/>
        </w:rPr>
        <w:t>的致辞，这些话让我想起那些</w:t>
      </w:r>
      <w:r w:rsidR="00001A52">
        <w:rPr>
          <w:rFonts w:asciiTheme="minorEastAsia" w:hAnsiTheme="minorEastAsia" w:hint="eastAsia"/>
          <w:sz w:val="18"/>
          <w:szCs w:val="18"/>
        </w:rPr>
        <w:t>温暖的加班时光</w:t>
      </w:r>
      <w:r w:rsidR="00824880">
        <w:rPr>
          <w:rFonts w:asciiTheme="minorEastAsia" w:hAnsiTheme="minorEastAsia" w:hint="eastAsia"/>
          <w:sz w:val="18"/>
          <w:szCs w:val="18"/>
        </w:rPr>
        <w:t>。</w:t>
      </w:r>
    </w:p>
    <w:p w:rsidR="00DF287A" w:rsidRPr="003F2685" w:rsidRDefault="00DF287A" w:rsidP="00DF287A">
      <w:pPr>
        <w:rPr>
          <w:rFonts w:asciiTheme="minorEastAsia" w:hAnsiTheme="minorEastAsia"/>
          <w:sz w:val="18"/>
          <w:szCs w:val="18"/>
        </w:rPr>
      </w:pPr>
      <w:r w:rsidRPr="003F2685">
        <w:rPr>
          <w:rFonts w:asciiTheme="minorEastAsia" w:hAnsiTheme="minorEastAsia" w:hint="eastAsia"/>
          <w:sz w:val="18"/>
          <w:szCs w:val="18"/>
        </w:rPr>
        <w:lastRenderedPageBreak/>
        <w:t>下面有请我们</w:t>
      </w:r>
      <w:r w:rsidR="005F190E">
        <w:rPr>
          <w:rFonts w:asciiTheme="minorEastAsia" w:hAnsiTheme="minorEastAsia" w:hint="eastAsia"/>
          <w:b/>
          <w:sz w:val="18"/>
          <w:szCs w:val="18"/>
        </w:rPr>
        <w:t>部门经理田经理</w:t>
      </w:r>
      <w:r w:rsidRPr="003F2685">
        <w:rPr>
          <w:rFonts w:asciiTheme="minorEastAsia" w:hAnsiTheme="minorEastAsia" w:hint="eastAsia"/>
          <w:sz w:val="18"/>
          <w:szCs w:val="18"/>
        </w:rPr>
        <w:t>致辞</w:t>
      </w:r>
    </w:p>
    <w:p w:rsidR="00DF287A" w:rsidRPr="003F2685" w:rsidRDefault="00DF287A" w:rsidP="00DF287A">
      <w:pPr>
        <w:rPr>
          <w:rFonts w:asciiTheme="minorEastAsia" w:hAnsiTheme="minorEastAsia"/>
          <w:sz w:val="18"/>
          <w:szCs w:val="18"/>
        </w:rPr>
      </w:pPr>
    </w:p>
    <w:p w:rsidR="00B81EC9" w:rsidRPr="003F2685" w:rsidRDefault="00DF287A" w:rsidP="00DF287A">
      <w:pPr>
        <w:rPr>
          <w:rFonts w:asciiTheme="minorEastAsia" w:hAnsiTheme="minorEastAsia"/>
          <w:sz w:val="18"/>
          <w:szCs w:val="18"/>
        </w:rPr>
      </w:pPr>
      <w:r w:rsidRPr="003F2685">
        <w:rPr>
          <w:rFonts w:asciiTheme="minorEastAsia" w:hAnsiTheme="minorEastAsia" w:hint="eastAsia"/>
          <w:b/>
          <w:sz w:val="18"/>
          <w:szCs w:val="18"/>
        </w:rPr>
        <w:t>女</w:t>
      </w:r>
      <w:r w:rsidRPr="003F2685">
        <w:rPr>
          <w:rFonts w:asciiTheme="minorEastAsia" w:hAnsiTheme="minorEastAsia" w:hint="eastAsia"/>
          <w:sz w:val="18"/>
          <w:szCs w:val="18"/>
        </w:rPr>
        <w:t>：十分感谢田主任的致辞，刚刚田总的致辞浓缩了十年来创业历程的艰辛，娓娓道来了“思诺西安分公司”从无到有，从小到大的发展历程以及田</w:t>
      </w:r>
      <w:proofErr w:type="gramStart"/>
      <w:r w:rsidRPr="003F2685">
        <w:rPr>
          <w:rFonts w:asciiTheme="minorEastAsia" w:hAnsiTheme="minorEastAsia" w:hint="eastAsia"/>
          <w:sz w:val="18"/>
          <w:szCs w:val="18"/>
        </w:rPr>
        <w:t>总个人</w:t>
      </w:r>
      <w:proofErr w:type="gramEnd"/>
      <w:r w:rsidRPr="003F2685">
        <w:rPr>
          <w:rFonts w:asciiTheme="minorEastAsia" w:hAnsiTheme="minorEastAsia" w:hint="eastAsia"/>
          <w:sz w:val="18"/>
          <w:szCs w:val="18"/>
        </w:rPr>
        <w:t>多年来的心路历程</w:t>
      </w:r>
      <w:r w:rsidR="00B81EC9" w:rsidRPr="003F2685">
        <w:rPr>
          <w:rFonts w:asciiTheme="minorEastAsia" w:hAnsiTheme="minorEastAsia" w:hint="eastAsia"/>
          <w:sz w:val="18"/>
          <w:szCs w:val="18"/>
        </w:rPr>
        <w:t xml:space="preserve">； </w:t>
      </w:r>
    </w:p>
    <w:p w:rsidR="003E7DFF" w:rsidRPr="003F2685" w:rsidRDefault="003E7DFF" w:rsidP="00DF287A">
      <w:pPr>
        <w:rPr>
          <w:rFonts w:asciiTheme="minorEastAsia" w:hAnsiTheme="minorEastAsia"/>
          <w:sz w:val="18"/>
          <w:szCs w:val="18"/>
        </w:rPr>
      </w:pPr>
    </w:p>
    <w:p w:rsidR="00DF287A" w:rsidRPr="00FE60CE" w:rsidRDefault="00B81EC9" w:rsidP="00DF287A">
      <w:pPr>
        <w:rPr>
          <w:rFonts w:asciiTheme="minorEastAsia" w:hAnsiTheme="minorEastAsia"/>
          <w:sz w:val="18"/>
          <w:szCs w:val="18"/>
          <w:highlight w:val="yellow"/>
        </w:rPr>
      </w:pPr>
      <w:r w:rsidRPr="003F2685">
        <w:rPr>
          <w:rFonts w:asciiTheme="minorEastAsia" w:hAnsiTheme="minorEastAsia" w:hint="eastAsia"/>
          <w:b/>
          <w:sz w:val="18"/>
          <w:szCs w:val="18"/>
        </w:rPr>
        <w:t>男</w:t>
      </w:r>
      <w:r w:rsidRPr="003F2685">
        <w:rPr>
          <w:rFonts w:asciiTheme="minorEastAsia" w:hAnsiTheme="minorEastAsia" w:hint="eastAsia"/>
          <w:sz w:val="18"/>
          <w:szCs w:val="18"/>
        </w:rPr>
        <w:t>：</w:t>
      </w:r>
      <w:r w:rsidRPr="00DE7B26">
        <w:rPr>
          <w:rFonts w:asciiTheme="minorEastAsia" w:hAnsiTheme="minorEastAsia" w:hint="eastAsia"/>
          <w:sz w:val="18"/>
          <w:szCs w:val="18"/>
          <w:highlight w:val="yellow"/>
        </w:rPr>
        <w:t>是啊，</w:t>
      </w:r>
      <w:r w:rsidR="00C23F14">
        <w:rPr>
          <w:rFonts w:asciiTheme="minorEastAsia" w:hAnsiTheme="minorEastAsia" w:hint="eastAsia"/>
          <w:sz w:val="18"/>
          <w:szCs w:val="18"/>
          <w:highlight w:val="yellow"/>
        </w:rPr>
        <w:t>这让我想起以前那些奋斗的时光，真是让人怀念。我也深深的感受到田经理</w:t>
      </w:r>
      <w:r w:rsidR="00FE60CE">
        <w:rPr>
          <w:rFonts w:asciiTheme="minorEastAsia" w:hAnsiTheme="minorEastAsia" w:hint="eastAsia"/>
          <w:sz w:val="18"/>
          <w:szCs w:val="18"/>
          <w:highlight w:val="yellow"/>
        </w:rPr>
        <w:t>对我们期许，这</w:t>
      </w:r>
      <w:r w:rsidR="00DC0361" w:rsidRPr="00DE7B26">
        <w:rPr>
          <w:rFonts w:asciiTheme="minorEastAsia" w:hAnsiTheme="minorEastAsia" w:hint="eastAsia"/>
          <w:sz w:val="18"/>
          <w:szCs w:val="18"/>
          <w:highlight w:val="yellow"/>
        </w:rPr>
        <w:t>促进我</w:t>
      </w:r>
      <w:r w:rsidR="00DE7B26" w:rsidRPr="00DE7B26">
        <w:rPr>
          <w:rFonts w:asciiTheme="minorEastAsia" w:hAnsiTheme="minorEastAsia" w:hint="eastAsia"/>
          <w:sz w:val="18"/>
          <w:szCs w:val="18"/>
          <w:highlight w:val="yellow"/>
        </w:rPr>
        <w:t>们</w:t>
      </w:r>
      <w:r w:rsidR="00DC0361" w:rsidRPr="00DE7B26">
        <w:rPr>
          <w:rFonts w:asciiTheme="minorEastAsia" w:hAnsiTheme="minorEastAsia" w:hint="eastAsia"/>
          <w:sz w:val="18"/>
          <w:szCs w:val="18"/>
          <w:highlight w:val="yellow"/>
        </w:rPr>
        <w:t>在未来时光</w:t>
      </w:r>
      <w:r w:rsidR="009809E3" w:rsidRPr="00DE7B26">
        <w:rPr>
          <w:rFonts w:asciiTheme="minorEastAsia" w:hAnsiTheme="minorEastAsia" w:hint="eastAsia"/>
          <w:sz w:val="18"/>
          <w:szCs w:val="18"/>
          <w:highlight w:val="yellow"/>
        </w:rPr>
        <w:t>里</w:t>
      </w:r>
      <w:r w:rsidRPr="00DE7B26">
        <w:rPr>
          <w:rFonts w:asciiTheme="minorEastAsia" w:hAnsiTheme="minorEastAsia" w:hint="eastAsia"/>
          <w:sz w:val="18"/>
          <w:szCs w:val="18"/>
          <w:highlight w:val="yellow"/>
        </w:rPr>
        <w:t>以更加沉着、自信的心态来迎接新一年的机遇和挑战；</w:t>
      </w:r>
      <w:r w:rsidR="00FE60CE" w:rsidRPr="003F2685">
        <w:rPr>
          <w:rFonts w:asciiTheme="minorEastAsia" w:hAnsiTheme="minorEastAsia"/>
          <w:sz w:val="18"/>
          <w:szCs w:val="18"/>
        </w:rPr>
        <w:t xml:space="preserve"> </w:t>
      </w:r>
    </w:p>
    <w:p w:rsidR="00B81EC9" w:rsidRPr="003F2685" w:rsidRDefault="00B81EC9" w:rsidP="00DF287A">
      <w:pPr>
        <w:rPr>
          <w:rFonts w:asciiTheme="minorEastAsia" w:hAnsiTheme="minorEastAsia"/>
          <w:sz w:val="18"/>
          <w:szCs w:val="18"/>
        </w:rPr>
      </w:pPr>
      <w:r w:rsidRPr="003F2685">
        <w:rPr>
          <w:rFonts w:asciiTheme="minorEastAsia" w:hAnsiTheme="minorEastAsia" w:hint="eastAsia"/>
          <w:sz w:val="18"/>
          <w:szCs w:val="18"/>
        </w:rPr>
        <w:t>女：哎呀，没想到你会有这么深的体会呀，那你现在还在想吃什么</w:t>
      </w:r>
      <w:proofErr w:type="gramStart"/>
      <w:r w:rsidRPr="003F2685">
        <w:rPr>
          <w:rFonts w:asciiTheme="minorEastAsia" w:hAnsiTheme="minorEastAsia" w:hint="eastAsia"/>
          <w:sz w:val="18"/>
          <w:szCs w:val="18"/>
        </w:rPr>
        <w:t>么</w:t>
      </w:r>
      <w:proofErr w:type="gramEnd"/>
      <w:r w:rsidRPr="003F2685">
        <w:rPr>
          <w:rFonts w:asciiTheme="minorEastAsia" w:hAnsiTheme="minorEastAsia" w:hint="eastAsia"/>
          <w:sz w:val="18"/>
          <w:szCs w:val="18"/>
        </w:rPr>
        <w:t>？</w:t>
      </w:r>
    </w:p>
    <w:p w:rsidR="00B81EC9" w:rsidRPr="003F2685" w:rsidRDefault="00B81EC9" w:rsidP="00DF287A">
      <w:pPr>
        <w:rPr>
          <w:rFonts w:asciiTheme="minorEastAsia" w:hAnsiTheme="minorEastAsia"/>
          <w:sz w:val="18"/>
          <w:szCs w:val="18"/>
        </w:rPr>
      </w:pPr>
      <w:r w:rsidRPr="003F2685">
        <w:rPr>
          <w:rFonts w:asciiTheme="minorEastAsia" w:hAnsiTheme="minorEastAsia" w:hint="eastAsia"/>
          <w:sz w:val="18"/>
          <w:szCs w:val="18"/>
        </w:rPr>
        <w:t>男：我觉得我没有</w:t>
      </w:r>
    </w:p>
    <w:p w:rsidR="00B81EC9" w:rsidRPr="003F2685" w:rsidRDefault="00B81EC9" w:rsidP="00DF287A">
      <w:pPr>
        <w:rPr>
          <w:rFonts w:asciiTheme="minorEastAsia" w:hAnsiTheme="minorEastAsia"/>
          <w:sz w:val="18"/>
          <w:szCs w:val="18"/>
        </w:rPr>
      </w:pPr>
      <w:r w:rsidRPr="003F2685">
        <w:rPr>
          <w:rFonts w:asciiTheme="minorEastAsia" w:hAnsiTheme="minorEastAsia" w:hint="eastAsia"/>
          <w:sz w:val="18"/>
          <w:szCs w:val="18"/>
        </w:rPr>
        <w:t>女：我觉得这个可以有</w:t>
      </w:r>
    </w:p>
    <w:p w:rsidR="00887FC2" w:rsidRPr="003F2685" w:rsidRDefault="00887FC2" w:rsidP="00DF287A">
      <w:pPr>
        <w:rPr>
          <w:rFonts w:asciiTheme="minorEastAsia" w:hAnsiTheme="minorEastAsia"/>
          <w:sz w:val="18"/>
          <w:szCs w:val="18"/>
        </w:rPr>
      </w:pPr>
    </w:p>
    <w:p w:rsidR="00957EE7" w:rsidRPr="003F2685" w:rsidRDefault="00957EE7" w:rsidP="00DF287A">
      <w:pPr>
        <w:rPr>
          <w:rFonts w:asciiTheme="minorEastAsia" w:hAnsiTheme="minorEastAsia"/>
          <w:b/>
          <w:sz w:val="18"/>
          <w:szCs w:val="18"/>
        </w:rPr>
      </w:pPr>
      <w:r w:rsidRPr="003F2685">
        <w:rPr>
          <w:rFonts w:asciiTheme="minorEastAsia" w:hAnsiTheme="minorEastAsia" w:hint="eastAsia"/>
          <w:sz w:val="18"/>
          <w:szCs w:val="18"/>
        </w:rPr>
        <w:t>//</w:t>
      </w:r>
      <w:r w:rsidRPr="003F2685">
        <w:rPr>
          <w:rFonts w:asciiTheme="minorEastAsia" w:hAnsiTheme="minorEastAsia" w:hint="eastAsia"/>
          <w:b/>
          <w:sz w:val="18"/>
          <w:szCs w:val="18"/>
        </w:rPr>
        <w:t>颁发个人奖</w:t>
      </w:r>
      <w:r w:rsidR="004C322A" w:rsidRPr="003F2685">
        <w:rPr>
          <w:rFonts w:asciiTheme="minorEastAsia" w:hAnsiTheme="minorEastAsia" w:hint="eastAsia"/>
          <w:b/>
          <w:sz w:val="18"/>
          <w:szCs w:val="18"/>
        </w:rPr>
        <w:t>、</w:t>
      </w:r>
      <w:r w:rsidRPr="003F2685">
        <w:rPr>
          <w:rFonts w:asciiTheme="minorEastAsia" w:hAnsiTheme="minorEastAsia" w:hint="eastAsia"/>
          <w:b/>
          <w:sz w:val="18"/>
          <w:szCs w:val="18"/>
        </w:rPr>
        <w:t>团体奖</w:t>
      </w:r>
      <w:r w:rsidR="00874AE6">
        <w:rPr>
          <w:rFonts w:asciiTheme="minorEastAsia" w:hAnsiTheme="minorEastAsia" w:hint="eastAsia"/>
          <w:b/>
          <w:sz w:val="18"/>
          <w:szCs w:val="18"/>
        </w:rPr>
        <w:t>、</w:t>
      </w:r>
      <w:proofErr w:type="gramStart"/>
      <w:r w:rsidR="00FF24AE">
        <w:rPr>
          <w:rFonts w:asciiTheme="minorEastAsia" w:hAnsiTheme="minorEastAsia" w:hint="eastAsia"/>
          <w:b/>
          <w:sz w:val="18"/>
          <w:szCs w:val="18"/>
        </w:rPr>
        <w:t>职场新人</w:t>
      </w:r>
      <w:proofErr w:type="gramEnd"/>
      <w:r w:rsidR="00FF24AE">
        <w:rPr>
          <w:rFonts w:asciiTheme="minorEastAsia" w:hAnsiTheme="minorEastAsia" w:hint="eastAsia"/>
          <w:b/>
          <w:sz w:val="18"/>
          <w:szCs w:val="18"/>
        </w:rPr>
        <w:t>奖、</w:t>
      </w:r>
      <w:r w:rsidR="00542C95" w:rsidRPr="00874AE6">
        <w:rPr>
          <w:rFonts w:asciiTheme="minorEastAsia" w:hAnsiTheme="minorEastAsia" w:hint="eastAsia"/>
          <w:b/>
          <w:color w:val="000000" w:themeColor="text1"/>
          <w:sz w:val="18"/>
          <w:szCs w:val="18"/>
        </w:rPr>
        <w:t>长期奉献奖</w:t>
      </w:r>
      <w:r w:rsidR="007915C3" w:rsidRPr="003F2685">
        <w:rPr>
          <w:rFonts w:asciiTheme="minorEastAsia" w:hAnsiTheme="minorEastAsia"/>
          <w:b/>
          <w:sz w:val="18"/>
          <w:szCs w:val="18"/>
        </w:rPr>
        <w:br/>
      </w:r>
      <w:r w:rsidR="007915C3" w:rsidRPr="003F2685">
        <w:rPr>
          <w:rFonts w:asciiTheme="minorEastAsia" w:hAnsiTheme="minorEastAsia" w:hint="eastAsia"/>
          <w:b/>
          <w:sz w:val="18"/>
          <w:szCs w:val="18"/>
        </w:rPr>
        <w:t>//</w:t>
      </w:r>
      <w:r w:rsidR="00887FC2" w:rsidRPr="003F2685">
        <w:rPr>
          <w:rFonts w:asciiTheme="minorEastAsia" w:hAnsiTheme="minorEastAsia" w:hint="eastAsia"/>
          <w:b/>
          <w:sz w:val="18"/>
          <w:szCs w:val="18"/>
        </w:rPr>
        <w:t>优秀</w:t>
      </w:r>
      <w:r w:rsidR="007915C3" w:rsidRPr="003F2685">
        <w:rPr>
          <w:rFonts w:asciiTheme="minorEastAsia" w:hAnsiTheme="minorEastAsia" w:hint="eastAsia"/>
          <w:b/>
          <w:sz w:val="18"/>
          <w:szCs w:val="18"/>
        </w:rPr>
        <w:t>个人奖</w:t>
      </w:r>
    </w:p>
    <w:p w:rsidR="00887FC2" w:rsidRPr="003F2685" w:rsidRDefault="00957EE7" w:rsidP="00957EE7">
      <w:pPr>
        <w:rPr>
          <w:rFonts w:asciiTheme="minorEastAsia" w:hAnsiTheme="minorEastAsia"/>
          <w:sz w:val="18"/>
          <w:szCs w:val="18"/>
        </w:rPr>
      </w:pPr>
      <w:r w:rsidRPr="003F2685">
        <w:rPr>
          <w:rFonts w:asciiTheme="minorEastAsia" w:hAnsiTheme="minorEastAsia" w:hint="eastAsia"/>
          <w:b/>
          <w:sz w:val="18"/>
          <w:szCs w:val="18"/>
        </w:rPr>
        <w:t>男：</w:t>
      </w:r>
      <w:r w:rsidR="00212F9B" w:rsidRPr="00212F9B">
        <w:rPr>
          <w:rFonts w:asciiTheme="minorEastAsia" w:hAnsiTheme="minorEastAsia" w:hint="eastAsia"/>
          <w:sz w:val="18"/>
          <w:szCs w:val="18"/>
        </w:rPr>
        <w:t>好啦，言归正传！</w:t>
      </w:r>
      <w:r w:rsidRPr="003F2685">
        <w:rPr>
          <w:rFonts w:asciiTheme="minorEastAsia" w:hAnsiTheme="minorEastAsia" w:hint="eastAsia"/>
          <w:sz w:val="18"/>
          <w:szCs w:val="18"/>
        </w:rPr>
        <w:t>我们知道在过去的2017</w:t>
      </w:r>
      <w:r w:rsidR="00D819D2">
        <w:rPr>
          <w:rFonts w:asciiTheme="minorEastAsia" w:hAnsiTheme="minorEastAsia" w:hint="eastAsia"/>
          <w:sz w:val="18"/>
          <w:szCs w:val="18"/>
        </w:rPr>
        <w:t>年，我们思诺不仅发展到了一个新高度</w:t>
      </w:r>
      <w:r w:rsidRPr="003F2685">
        <w:rPr>
          <w:rFonts w:asciiTheme="minorEastAsia" w:hAnsiTheme="minorEastAsia" w:hint="eastAsia"/>
          <w:sz w:val="18"/>
          <w:szCs w:val="18"/>
        </w:rPr>
        <w:t>，同时培养了一批优秀的人才。</w:t>
      </w:r>
    </w:p>
    <w:p w:rsidR="00887FC2" w:rsidRPr="003F2685" w:rsidRDefault="00887FC2" w:rsidP="00957EE7">
      <w:pPr>
        <w:rPr>
          <w:rFonts w:asciiTheme="minorEastAsia" w:hAnsiTheme="minorEastAsia"/>
          <w:sz w:val="18"/>
          <w:szCs w:val="18"/>
        </w:rPr>
      </w:pPr>
      <w:r w:rsidRPr="003F2685">
        <w:rPr>
          <w:rFonts w:asciiTheme="minorEastAsia" w:hAnsiTheme="minorEastAsia" w:hint="eastAsia"/>
          <w:b/>
          <w:sz w:val="18"/>
          <w:szCs w:val="18"/>
        </w:rPr>
        <w:t>女</w:t>
      </w:r>
      <w:r w:rsidRPr="003F2685">
        <w:rPr>
          <w:rFonts w:asciiTheme="minorEastAsia" w:hAnsiTheme="minorEastAsia" w:hint="eastAsia"/>
          <w:sz w:val="18"/>
          <w:szCs w:val="18"/>
        </w:rPr>
        <w:t>：</w:t>
      </w:r>
      <w:r w:rsidR="00957EE7" w:rsidRPr="003F2685">
        <w:rPr>
          <w:rFonts w:asciiTheme="minorEastAsia" w:hAnsiTheme="minorEastAsia" w:hint="eastAsia"/>
          <w:sz w:val="18"/>
          <w:szCs w:val="18"/>
        </w:rPr>
        <w:t>这些人才正在为公司的</w:t>
      </w:r>
      <w:r w:rsidR="00DB1E50">
        <w:rPr>
          <w:rFonts w:asciiTheme="minorEastAsia" w:hAnsiTheme="minorEastAsia" w:hint="eastAsia"/>
          <w:sz w:val="18"/>
          <w:szCs w:val="18"/>
        </w:rPr>
        <w:t>前景</w:t>
      </w:r>
      <w:r w:rsidR="00957EE7" w:rsidRPr="003F2685">
        <w:rPr>
          <w:rFonts w:asciiTheme="minorEastAsia" w:hAnsiTheme="minorEastAsia" w:hint="eastAsia"/>
          <w:sz w:val="18"/>
          <w:szCs w:val="18"/>
        </w:rPr>
        <w:t>发挥越来越重要的作用。</w:t>
      </w:r>
    </w:p>
    <w:p w:rsidR="00887FC2" w:rsidRPr="003F2685" w:rsidRDefault="00887FC2" w:rsidP="00957EE7">
      <w:pPr>
        <w:rPr>
          <w:rFonts w:asciiTheme="minorEastAsia" w:hAnsiTheme="minorEastAsia"/>
          <w:sz w:val="18"/>
          <w:szCs w:val="18"/>
        </w:rPr>
      </w:pPr>
      <w:r w:rsidRPr="003F2685">
        <w:rPr>
          <w:rFonts w:asciiTheme="minorEastAsia" w:hAnsiTheme="minorEastAsia" w:hint="eastAsia"/>
          <w:b/>
          <w:sz w:val="18"/>
          <w:szCs w:val="18"/>
        </w:rPr>
        <w:t>男</w:t>
      </w:r>
      <w:r w:rsidRPr="003F2685">
        <w:rPr>
          <w:rFonts w:asciiTheme="minorEastAsia" w:hAnsiTheme="minorEastAsia" w:hint="eastAsia"/>
          <w:sz w:val="18"/>
          <w:szCs w:val="18"/>
        </w:rPr>
        <w:t>：下面我们颁发公司年度个人优秀奖、</w:t>
      </w:r>
      <w:proofErr w:type="gramStart"/>
      <w:r w:rsidR="005F190E">
        <w:rPr>
          <w:rFonts w:asciiTheme="minorEastAsia" w:hAnsiTheme="minorEastAsia" w:hint="eastAsia"/>
          <w:sz w:val="18"/>
          <w:szCs w:val="18"/>
        </w:rPr>
        <w:t>奋斗职场新人</w:t>
      </w:r>
      <w:proofErr w:type="gramEnd"/>
      <w:r w:rsidR="005F190E">
        <w:rPr>
          <w:rFonts w:asciiTheme="minorEastAsia" w:hAnsiTheme="minorEastAsia" w:hint="eastAsia"/>
          <w:sz w:val="18"/>
          <w:szCs w:val="18"/>
        </w:rPr>
        <w:t>奖、</w:t>
      </w:r>
      <w:r w:rsidRPr="003F2685">
        <w:rPr>
          <w:rFonts w:asciiTheme="minorEastAsia" w:hAnsiTheme="minorEastAsia" w:hint="eastAsia"/>
          <w:sz w:val="18"/>
          <w:szCs w:val="18"/>
        </w:rPr>
        <w:t>长期奉献奖以及优秀团体奖</w:t>
      </w:r>
    </w:p>
    <w:p w:rsidR="005137C7" w:rsidRPr="003F2685" w:rsidRDefault="00887FC2" w:rsidP="00957EE7">
      <w:pPr>
        <w:rPr>
          <w:rFonts w:asciiTheme="minorEastAsia" w:hAnsiTheme="minorEastAsia"/>
          <w:sz w:val="18"/>
          <w:szCs w:val="18"/>
        </w:rPr>
      </w:pPr>
      <w:r w:rsidRPr="003F2685">
        <w:rPr>
          <w:rFonts w:asciiTheme="minorEastAsia" w:hAnsiTheme="minorEastAsia" w:hint="eastAsia"/>
          <w:b/>
          <w:sz w:val="18"/>
          <w:szCs w:val="18"/>
        </w:rPr>
        <w:t>女</w:t>
      </w:r>
      <w:r w:rsidRPr="003F2685">
        <w:rPr>
          <w:rFonts w:asciiTheme="minorEastAsia" w:hAnsiTheme="minorEastAsia" w:hint="eastAsia"/>
          <w:sz w:val="18"/>
          <w:szCs w:val="18"/>
        </w:rPr>
        <w:t>：</w:t>
      </w:r>
      <w:r w:rsidR="00195A48" w:rsidRPr="003F2685">
        <w:rPr>
          <w:rFonts w:asciiTheme="minorEastAsia" w:hAnsiTheme="minorEastAsia" w:hint="eastAsia"/>
          <w:sz w:val="18"/>
          <w:szCs w:val="18"/>
        </w:rPr>
        <w:t>经部门评选，2017年优秀员工是</w:t>
      </w:r>
      <w:r w:rsidR="005137C7" w:rsidRPr="003F2685">
        <w:rPr>
          <w:rFonts w:asciiTheme="minorEastAsia" w:hAnsiTheme="minorEastAsia" w:hint="eastAsia"/>
          <w:sz w:val="18"/>
          <w:szCs w:val="18"/>
        </w:rPr>
        <w:t>：</w:t>
      </w:r>
      <w:r w:rsidR="003F6243" w:rsidRPr="003F2685">
        <w:rPr>
          <w:rFonts w:asciiTheme="minorEastAsia" w:hAnsiTheme="minorEastAsia"/>
          <w:sz w:val="18"/>
          <w:szCs w:val="18"/>
        </w:rPr>
        <w:t xml:space="preserve"> </w:t>
      </w:r>
    </w:p>
    <w:p w:rsidR="005137C7" w:rsidRPr="003F2685" w:rsidRDefault="005137C7" w:rsidP="00957EE7">
      <w:pPr>
        <w:rPr>
          <w:rFonts w:asciiTheme="minorEastAsia" w:hAnsiTheme="minorEastAsia"/>
          <w:sz w:val="18"/>
          <w:szCs w:val="18"/>
        </w:rPr>
      </w:pPr>
      <w:r w:rsidRPr="003F2685">
        <w:rPr>
          <w:rFonts w:asciiTheme="minorEastAsia" w:hAnsiTheme="minorEastAsia" w:hint="eastAsia"/>
          <w:sz w:val="18"/>
          <w:szCs w:val="18"/>
        </w:rPr>
        <w:t>（分别宣读</w:t>
      </w:r>
      <w:r w:rsidR="00FF24AE">
        <w:rPr>
          <w:rFonts w:asciiTheme="minorEastAsia" w:hAnsiTheme="minorEastAsia" w:hint="eastAsia"/>
          <w:sz w:val="18"/>
          <w:szCs w:val="18"/>
        </w:rPr>
        <w:t>两个</w:t>
      </w:r>
      <w:r w:rsidRPr="003F2685">
        <w:rPr>
          <w:rFonts w:asciiTheme="minorEastAsia" w:hAnsiTheme="minorEastAsia" w:hint="eastAsia"/>
          <w:sz w:val="18"/>
          <w:szCs w:val="18"/>
        </w:rPr>
        <w:t>优秀个人的优秀业绩）</w:t>
      </w:r>
    </w:p>
    <w:p w:rsidR="005137C7" w:rsidRPr="003F2685" w:rsidRDefault="005137C7" w:rsidP="00957EE7">
      <w:pPr>
        <w:rPr>
          <w:rFonts w:asciiTheme="minorEastAsia" w:hAnsiTheme="minorEastAsia"/>
          <w:sz w:val="18"/>
          <w:szCs w:val="18"/>
        </w:rPr>
      </w:pPr>
      <w:r w:rsidRPr="003F2685">
        <w:rPr>
          <w:rFonts w:asciiTheme="minorEastAsia" w:hAnsiTheme="minorEastAsia" w:hint="eastAsia"/>
          <w:b/>
          <w:sz w:val="18"/>
          <w:szCs w:val="18"/>
        </w:rPr>
        <w:t>男</w:t>
      </w:r>
      <w:r w:rsidRPr="003F2685">
        <w:rPr>
          <w:rFonts w:asciiTheme="minorEastAsia" w:hAnsiTheme="minorEastAsia" w:hint="eastAsia"/>
          <w:sz w:val="18"/>
          <w:szCs w:val="18"/>
        </w:rPr>
        <w:t>：下面有请我们的</w:t>
      </w:r>
      <w:r w:rsidR="00FF24AE">
        <w:rPr>
          <w:rFonts w:asciiTheme="minorEastAsia" w:hAnsiTheme="minorEastAsia" w:hint="eastAsia"/>
          <w:sz w:val="18"/>
          <w:szCs w:val="18"/>
        </w:rPr>
        <w:t>田总和乔总</w:t>
      </w:r>
      <w:r w:rsidRPr="003F2685">
        <w:rPr>
          <w:rFonts w:asciiTheme="minorEastAsia" w:hAnsiTheme="minorEastAsia" w:hint="eastAsia"/>
          <w:sz w:val="18"/>
          <w:szCs w:val="18"/>
        </w:rPr>
        <w:t>为优秀个人颁发奖项</w:t>
      </w:r>
      <w:r w:rsidR="009E1509" w:rsidRPr="003F2685">
        <w:rPr>
          <w:rFonts w:asciiTheme="minorEastAsia" w:hAnsiTheme="minorEastAsia" w:hint="eastAsia"/>
          <w:sz w:val="18"/>
          <w:szCs w:val="18"/>
        </w:rPr>
        <w:t>，有请我们的优秀员工上台领奖</w:t>
      </w:r>
      <w:r w:rsidRPr="003F2685">
        <w:rPr>
          <w:rFonts w:asciiTheme="minorEastAsia" w:hAnsiTheme="minorEastAsia" w:hint="eastAsia"/>
          <w:sz w:val="18"/>
          <w:szCs w:val="18"/>
        </w:rPr>
        <w:t>。</w:t>
      </w:r>
    </w:p>
    <w:p w:rsidR="005137C7" w:rsidRPr="003F2685" w:rsidDel="00232A41" w:rsidRDefault="00BF4B3A" w:rsidP="0077549E">
      <w:pPr>
        <w:rPr>
          <w:del w:id="2" w:author="hfm" w:date="2018-01-22T17:50:00Z"/>
          <w:rFonts w:asciiTheme="minorEastAsia" w:hAnsiTheme="minorEastAsia"/>
          <w:sz w:val="18"/>
          <w:szCs w:val="18"/>
        </w:rPr>
      </w:pPr>
      <w:r w:rsidRPr="003F2685">
        <w:rPr>
          <w:rFonts w:asciiTheme="minorEastAsia" w:hAnsiTheme="minorEastAsia" w:hint="eastAsia"/>
          <w:sz w:val="18"/>
          <w:szCs w:val="18"/>
        </w:rPr>
        <w:t xml:space="preserve">  颁奖完</w:t>
      </w:r>
    </w:p>
    <w:p w:rsidR="00957EE7" w:rsidRPr="003F2685" w:rsidRDefault="00957EE7" w:rsidP="00957EE7">
      <w:pPr>
        <w:rPr>
          <w:rFonts w:asciiTheme="minorEastAsia" w:hAnsiTheme="minorEastAsia"/>
          <w:sz w:val="18"/>
          <w:szCs w:val="18"/>
        </w:rPr>
      </w:pPr>
    </w:p>
    <w:p w:rsidR="007915C3" w:rsidRPr="003F2685" w:rsidRDefault="007915C3" w:rsidP="00957EE7">
      <w:pPr>
        <w:rPr>
          <w:rFonts w:asciiTheme="minorEastAsia" w:hAnsiTheme="minorEastAsia"/>
          <w:b/>
          <w:sz w:val="18"/>
          <w:szCs w:val="18"/>
        </w:rPr>
      </w:pPr>
      <w:r w:rsidRPr="003F2685">
        <w:rPr>
          <w:rFonts w:asciiTheme="minorEastAsia" w:hAnsiTheme="minorEastAsia" w:hint="eastAsia"/>
          <w:b/>
          <w:sz w:val="18"/>
          <w:szCs w:val="18"/>
        </w:rPr>
        <w:t>//</w:t>
      </w:r>
      <w:r w:rsidR="00887FC2" w:rsidRPr="003F2685">
        <w:rPr>
          <w:rFonts w:asciiTheme="minorEastAsia" w:hAnsiTheme="minorEastAsia" w:hint="eastAsia"/>
          <w:b/>
          <w:sz w:val="18"/>
          <w:szCs w:val="18"/>
        </w:rPr>
        <w:t>优秀</w:t>
      </w:r>
      <w:r w:rsidRPr="003F2685">
        <w:rPr>
          <w:rFonts w:asciiTheme="minorEastAsia" w:hAnsiTheme="minorEastAsia" w:hint="eastAsia"/>
          <w:b/>
          <w:sz w:val="18"/>
          <w:szCs w:val="18"/>
        </w:rPr>
        <w:t>团体奖</w:t>
      </w:r>
    </w:p>
    <w:p w:rsidR="006C6601" w:rsidRPr="003F2685" w:rsidRDefault="00957EE7" w:rsidP="00957EE7">
      <w:pPr>
        <w:rPr>
          <w:rFonts w:asciiTheme="minorEastAsia" w:hAnsiTheme="minorEastAsia"/>
          <w:sz w:val="18"/>
          <w:szCs w:val="18"/>
        </w:rPr>
      </w:pPr>
      <w:r w:rsidRPr="003F2685">
        <w:rPr>
          <w:rFonts w:asciiTheme="minorEastAsia" w:hAnsiTheme="minorEastAsia" w:hint="eastAsia"/>
          <w:b/>
          <w:sz w:val="18"/>
          <w:szCs w:val="18"/>
        </w:rPr>
        <w:t>男</w:t>
      </w:r>
      <w:r w:rsidRPr="003F2685">
        <w:rPr>
          <w:rFonts w:asciiTheme="minorEastAsia" w:hAnsiTheme="minorEastAsia" w:hint="eastAsia"/>
          <w:sz w:val="18"/>
          <w:szCs w:val="18"/>
        </w:rPr>
        <w:t>：</w:t>
      </w:r>
      <w:r w:rsidR="005137C7" w:rsidRPr="003F2685">
        <w:rPr>
          <w:rFonts w:asciiTheme="minorEastAsia" w:hAnsiTheme="minorEastAsia" w:hint="eastAsia"/>
          <w:sz w:val="18"/>
          <w:szCs w:val="18"/>
        </w:rPr>
        <w:t>“一花独放不是春，百花齐放春满园”，</w:t>
      </w:r>
      <w:r w:rsidR="001A523B" w:rsidRPr="003F2685">
        <w:rPr>
          <w:rFonts w:asciiTheme="minorEastAsia" w:hAnsiTheme="minorEastAsia" w:hint="eastAsia"/>
          <w:sz w:val="18"/>
          <w:szCs w:val="18"/>
        </w:rPr>
        <w:t>其实 我们不仅有优秀的</w:t>
      </w:r>
      <w:r w:rsidRPr="003F2685">
        <w:rPr>
          <w:rFonts w:asciiTheme="minorEastAsia" w:hAnsiTheme="minorEastAsia"/>
          <w:sz w:val="18"/>
          <w:szCs w:val="18"/>
        </w:rPr>
        <w:t xml:space="preserve"> </w:t>
      </w:r>
      <w:r w:rsidR="001A523B" w:rsidRPr="003F2685">
        <w:rPr>
          <w:rFonts w:asciiTheme="minorEastAsia" w:hAnsiTheme="minorEastAsia" w:hint="eastAsia"/>
          <w:sz w:val="18"/>
          <w:szCs w:val="18"/>
        </w:rPr>
        <w:t>个人</w:t>
      </w:r>
      <w:r w:rsidR="00977525" w:rsidRPr="003F2685">
        <w:rPr>
          <w:rFonts w:asciiTheme="minorEastAsia" w:hAnsiTheme="minorEastAsia" w:hint="eastAsia"/>
          <w:sz w:val="18"/>
          <w:szCs w:val="18"/>
        </w:rPr>
        <w:t>也有优秀的团队</w:t>
      </w:r>
      <w:r w:rsidR="005137C7" w:rsidRPr="003F2685">
        <w:rPr>
          <w:rFonts w:asciiTheme="minorEastAsia" w:hAnsiTheme="minorEastAsia" w:hint="eastAsia"/>
          <w:sz w:val="18"/>
          <w:szCs w:val="18"/>
        </w:rPr>
        <w:t>,</w:t>
      </w:r>
    </w:p>
    <w:p w:rsidR="00957EE7" w:rsidRPr="003F2685" w:rsidRDefault="006C6601" w:rsidP="00957EE7">
      <w:pPr>
        <w:rPr>
          <w:rFonts w:asciiTheme="minorEastAsia" w:hAnsiTheme="minorEastAsia"/>
          <w:sz w:val="18"/>
          <w:szCs w:val="18"/>
        </w:rPr>
      </w:pPr>
      <w:r w:rsidRPr="003F2685">
        <w:rPr>
          <w:rFonts w:asciiTheme="minorEastAsia" w:hAnsiTheme="minorEastAsia" w:hint="eastAsia"/>
          <w:b/>
          <w:sz w:val="18"/>
          <w:szCs w:val="18"/>
        </w:rPr>
        <w:t>女</w:t>
      </w:r>
      <w:r w:rsidRPr="003F2685">
        <w:rPr>
          <w:rFonts w:asciiTheme="minorEastAsia" w:hAnsiTheme="minorEastAsia" w:hint="eastAsia"/>
          <w:sz w:val="18"/>
          <w:szCs w:val="18"/>
        </w:rPr>
        <w:t>：</w:t>
      </w:r>
      <w:r w:rsidR="005137C7" w:rsidRPr="003F2685">
        <w:rPr>
          <w:rFonts w:asciiTheme="minorEastAsia" w:hAnsiTheme="minorEastAsia" w:hint="eastAsia"/>
          <w:sz w:val="18"/>
          <w:szCs w:val="18"/>
        </w:rPr>
        <w:t>“我们知道个人能力是微弱的，但是我们也知道整体就是力量”，下面宣布一下我们2017年优秀的团体奖：</w:t>
      </w:r>
    </w:p>
    <w:p w:rsidR="005137C7" w:rsidRPr="003F2685" w:rsidRDefault="005137C7" w:rsidP="00957EE7">
      <w:pPr>
        <w:rPr>
          <w:rFonts w:asciiTheme="minorEastAsia" w:hAnsiTheme="minorEastAsia"/>
          <w:sz w:val="18"/>
          <w:szCs w:val="18"/>
        </w:rPr>
      </w:pPr>
    </w:p>
    <w:p w:rsidR="009E1509" w:rsidRPr="003F2685" w:rsidRDefault="006C6601" w:rsidP="00957EE7">
      <w:pPr>
        <w:rPr>
          <w:rFonts w:asciiTheme="minorEastAsia" w:hAnsiTheme="minorEastAsia"/>
          <w:sz w:val="18"/>
          <w:szCs w:val="18"/>
        </w:rPr>
      </w:pPr>
      <w:r w:rsidRPr="003F2685">
        <w:rPr>
          <w:rFonts w:asciiTheme="minorEastAsia" w:hAnsiTheme="minorEastAsia" w:hint="eastAsia"/>
          <w:sz w:val="18"/>
          <w:szCs w:val="18"/>
        </w:rPr>
        <w:t>男</w:t>
      </w:r>
      <w:r w:rsidR="009E1509" w:rsidRPr="003F2685">
        <w:rPr>
          <w:rFonts w:asciiTheme="minorEastAsia" w:hAnsiTheme="minorEastAsia" w:hint="eastAsia"/>
          <w:sz w:val="18"/>
          <w:szCs w:val="18"/>
        </w:rPr>
        <w:t>：宣布 团体奖优秀业绩</w:t>
      </w:r>
    </w:p>
    <w:p w:rsidR="009E1509" w:rsidRPr="003F2685" w:rsidRDefault="009E1509" w:rsidP="00957EE7">
      <w:pPr>
        <w:rPr>
          <w:rFonts w:asciiTheme="minorEastAsia" w:hAnsiTheme="minorEastAsia"/>
          <w:sz w:val="18"/>
          <w:szCs w:val="18"/>
        </w:rPr>
      </w:pPr>
      <w:r w:rsidRPr="003F2685">
        <w:rPr>
          <w:rFonts w:asciiTheme="minorEastAsia" w:hAnsiTheme="minorEastAsia" w:hint="eastAsia"/>
          <w:sz w:val="18"/>
          <w:szCs w:val="18"/>
        </w:rPr>
        <w:t>男：有请我们的</w:t>
      </w:r>
      <w:proofErr w:type="gramStart"/>
      <w:r w:rsidR="00C02765">
        <w:rPr>
          <w:rFonts w:asciiTheme="minorEastAsia" w:hAnsiTheme="minorEastAsia" w:hint="eastAsia"/>
          <w:sz w:val="18"/>
          <w:szCs w:val="18"/>
        </w:rPr>
        <w:t>李董</w:t>
      </w:r>
      <w:r w:rsidRPr="003F2685">
        <w:rPr>
          <w:rFonts w:asciiTheme="minorEastAsia" w:hAnsiTheme="minorEastAsia" w:hint="eastAsia"/>
          <w:sz w:val="18"/>
          <w:szCs w:val="18"/>
        </w:rPr>
        <w:t>为</w:t>
      </w:r>
      <w:proofErr w:type="gramEnd"/>
      <w:r w:rsidRPr="003F2685">
        <w:rPr>
          <w:rFonts w:asciiTheme="minorEastAsia" w:hAnsiTheme="minorEastAsia" w:hint="eastAsia"/>
          <w:sz w:val="18"/>
          <w:szCs w:val="18"/>
        </w:rPr>
        <w:t>我们</w:t>
      </w:r>
      <w:r w:rsidR="00AF5E20">
        <w:rPr>
          <w:rFonts w:asciiTheme="minorEastAsia" w:hAnsiTheme="minorEastAsia" w:hint="eastAsia"/>
          <w:sz w:val="18"/>
          <w:szCs w:val="18"/>
        </w:rPr>
        <w:t>优秀</w:t>
      </w:r>
      <w:r w:rsidRPr="003F2685">
        <w:rPr>
          <w:rFonts w:asciiTheme="minorEastAsia" w:hAnsiTheme="minorEastAsia" w:hint="eastAsia"/>
          <w:sz w:val="18"/>
          <w:szCs w:val="18"/>
        </w:rPr>
        <w:t>团队颁奖，请获奖团队上台领奖。</w:t>
      </w:r>
    </w:p>
    <w:p w:rsidR="00E5341E" w:rsidRPr="003F2685" w:rsidRDefault="00E5341E" w:rsidP="00957EE7">
      <w:pPr>
        <w:rPr>
          <w:rFonts w:asciiTheme="minorEastAsia" w:hAnsiTheme="minorEastAsia"/>
          <w:sz w:val="18"/>
          <w:szCs w:val="18"/>
        </w:rPr>
      </w:pPr>
    </w:p>
    <w:p w:rsidR="005137C7" w:rsidRDefault="002A6ACB" w:rsidP="00957EE7">
      <w:pPr>
        <w:rPr>
          <w:rFonts w:asciiTheme="minorEastAsia" w:hAnsiTheme="minorEastAsia"/>
          <w:sz w:val="18"/>
          <w:szCs w:val="18"/>
        </w:rPr>
      </w:pPr>
      <w:r>
        <w:rPr>
          <w:rFonts w:asciiTheme="minorEastAsia" w:hAnsiTheme="minorEastAsia" w:hint="eastAsia"/>
          <w:sz w:val="18"/>
          <w:szCs w:val="18"/>
        </w:rPr>
        <w:t>女：“一根线容易断，万根线能拉船</w:t>
      </w:r>
      <w:r w:rsidR="00E13532" w:rsidRPr="003F2685">
        <w:rPr>
          <w:rFonts w:asciiTheme="minorEastAsia" w:hAnsiTheme="minorEastAsia" w:hint="eastAsia"/>
          <w:sz w:val="18"/>
          <w:szCs w:val="18"/>
        </w:rPr>
        <w:t>”团结的力量不容小视，希望你们再接再厉，在今后的工作中能够继续保持这种团结精神。</w:t>
      </w:r>
    </w:p>
    <w:p w:rsidR="0084668B" w:rsidRDefault="0084668B" w:rsidP="00957EE7">
      <w:pPr>
        <w:rPr>
          <w:rFonts w:asciiTheme="minorEastAsia" w:hAnsiTheme="minorEastAsia"/>
          <w:sz w:val="18"/>
          <w:szCs w:val="18"/>
        </w:rPr>
      </w:pPr>
    </w:p>
    <w:p w:rsidR="0084668B" w:rsidRPr="003F2685" w:rsidRDefault="0084668B" w:rsidP="00957EE7">
      <w:pPr>
        <w:rPr>
          <w:rFonts w:asciiTheme="minorEastAsia" w:hAnsiTheme="minorEastAsia"/>
          <w:sz w:val="18"/>
          <w:szCs w:val="18"/>
        </w:rPr>
      </w:pPr>
      <w:r>
        <w:rPr>
          <w:rFonts w:asciiTheme="minorEastAsia" w:hAnsiTheme="minorEastAsia" w:hint="eastAsia"/>
          <w:sz w:val="18"/>
          <w:szCs w:val="18"/>
        </w:rPr>
        <w:t>/</w:t>
      </w:r>
      <w:r w:rsidRPr="0084668B">
        <w:rPr>
          <w:rFonts w:asciiTheme="minorEastAsia" w:hAnsiTheme="minorEastAsia" w:hint="eastAsia"/>
          <w:b/>
          <w:sz w:val="18"/>
          <w:szCs w:val="18"/>
        </w:rPr>
        <w:t>/</w:t>
      </w:r>
      <w:proofErr w:type="gramStart"/>
      <w:r w:rsidRPr="0084668B">
        <w:rPr>
          <w:rFonts w:asciiTheme="minorEastAsia" w:hAnsiTheme="minorEastAsia" w:hint="eastAsia"/>
          <w:b/>
          <w:sz w:val="18"/>
          <w:szCs w:val="18"/>
        </w:rPr>
        <w:t>职场新人</w:t>
      </w:r>
      <w:proofErr w:type="gramEnd"/>
      <w:r w:rsidRPr="0084668B">
        <w:rPr>
          <w:rFonts w:asciiTheme="minorEastAsia" w:hAnsiTheme="minorEastAsia" w:hint="eastAsia"/>
          <w:b/>
          <w:sz w:val="18"/>
          <w:szCs w:val="18"/>
        </w:rPr>
        <w:t>奖</w:t>
      </w:r>
    </w:p>
    <w:p w:rsidR="00957EE7" w:rsidRDefault="001803E8" w:rsidP="00DF287A">
      <w:pPr>
        <w:rPr>
          <w:rFonts w:asciiTheme="minorEastAsia" w:hAnsiTheme="minorEastAsia"/>
          <w:sz w:val="18"/>
          <w:szCs w:val="18"/>
        </w:rPr>
      </w:pPr>
      <w:r>
        <w:rPr>
          <w:rFonts w:asciiTheme="minorEastAsia" w:hAnsiTheme="minorEastAsia" w:hint="eastAsia"/>
          <w:sz w:val="18"/>
          <w:szCs w:val="18"/>
        </w:rPr>
        <w:t>男：正所谓“长江后浪推前浪，一代更比一代强”，思诺今日的辉煌，不仅仅是因为老员工的辛勤奉献，更是源于思诺自身强大的造血功能。</w:t>
      </w:r>
    </w:p>
    <w:p w:rsidR="001803E8" w:rsidRDefault="001803E8" w:rsidP="00DF287A">
      <w:pPr>
        <w:rPr>
          <w:rFonts w:asciiTheme="minorEastAsia" w:hAnsiTheme="minorEastAsia"/>
          <w:sz w:val="18"/>
          <w:szCs w:val="18"/>
        </w:rPr>
      </w:pPr>
      <w:r>
        <w:rPr>
          <w:rFonts w:asciiTheme="minorEastAsia" w:hAnsiTheme="minorEastAsia" w:hint="eastAsia"/>
          <w:sz w:val="18"/>
          <w:szCs w:val="18"/>
        </w:rPr>
        <w:t>女：对，这些新同事们，为思诺注入更加鲜明的活力，用他们独有的风采，为我们的事业添砖加瓦，下面宣布今年的最佳新人奖是XXX</w:t>
      </w:r>
    </w:p>
    <w:p w:rsidR="001803E8" w:rsidRPr="003F2685" w:rsidRDefault="001803E8" w:rsidP="001803E8">
      <w:pPr>
        <w:rPr>
          <w:rFonts w:asciiTheme="minorEastAsia" w:hAnsiTheme="minorEastAsia"/>
          <w:sz w:val="18"/>
          <w:szCs w:val="18"/>
        </w:rPr>
      </w:pPr>
      <w:r w:rsidRPr="003F2685">
        <w:rPr>
          <w:rFonts w:asciiTheme="minorEastAsia" w:hAnsiTheme="minorEastAsia" w:hint="eastAsia"/>
          <w:sz w:val="18"/>
          <w:szCs w:val="18"/>
        </w:rPr>
        <w:t>男：有请我们的</w:t>
      </w:r>
      <w:r>
        <w:rPr>
          <w:rFonts w:asciiTheme="minorEastAsia" w:hAnsiTheme="minorEastAsia" w:hint="eastAsia"/>
          <w:sz w:val="18"/>
          <w:szCs w:val="18"/>
        </w:rPr>
        <w:t>孟总</w:t>
      </w:r>
      <w:r w:rsidRPr="003F2685">
        <w:rPr>
          <w:rFonts w:asciiTheme="minorEastAsia" w:hAnsiTheme="minorEastAsia" w:hint="eastAsia"/>
          <w:sz w:val="18"/>
          <w:szCs w:val="18"/>
        </w:rPr>
        <w:t>为我们</w:t>
      </w:r>
      <w:r>
        <w:rPr>
          <w:rFonts w:asciiTheme="minorEastAsia" w:hAnsiTheme="minorEastAsia" w:hint="eastAsia"/>
          <w:sz w:val="18"/>
          <w:szCs w:val="18"/>
        </w:rPr>
        <w:t>最佳新人</w:t>
      </w:r>
      <w:r w:rsidRPr="003F2685">
        <w:rPr>
          <w:rFonts w:asciiTheme="minorEastAsia" w:hAnsiTheme="minorEastAsia" w:hint="eastAsia"/>
          <w:sz w:val="18"/>
          <w:szCs w:val="18"/>
        </w:rPr>
        <w:t>颁奖。</w:t>
      </w:r>
    </w:p>
    <w:p w:rsidR="001803E8" w:rsidRPr="001803E8" w:rsidRDefault="001803E8" w:rsidP="00DF287A">
      <w:pPr>
        <w:rPr>
          <w:rFonts w:asciiTheme="minorEastAsia" w:hAnsiTheme="minorEastAsia"/>
          <w:sz w:val="18"/>
          <w:szCs w:val="18"/>
        </w:rPr>
      </w:pPr>
    </w:p>
    <w:p w:rsidR="001803E8" w:rsidRPr="001803E8" w:rsidRDefault="001803E8" w:rsidP="00DF287A">
      <w:pPr>
        <w:rPr>
          <w:rFonts w:asciiTheme="minorEastAsia" w:hAnsiTheme="minorEastAsia"/>
          <w:sz w:val="18"/>
          <w:szCs w:val="18"/>
        </w:rPr>
      </w:pPr>
    </w:p>
    <w:p w:rsidR="007915C3" w:rsidRPr="003F2685" w:rsidRDefault="007915C3" w:rsidP="00D70085">
      <w:pPr>
        <w:rPr>
          <w:rFonts w:asciiTheme="minorEastAsia" w:hAnsiTheme="minorEastAsia"/>
          <w:b/>
          <w:sz w:val="18"/>
          <w:szCs w:val="18"/>
        </w:rPr>
      </w:pPr>
      <w:r w:rsidRPr="003F2685">
        <w:rPr>
          <w:rFonts w:asciiTheme="minorEastAsia" w:hAnsiTheme="minorEastAsia" w:hint="eastAsia"/>
          <w:sz w:val="18"/>
          <w:szCs w:val="18"/>
        </w:rPr>
        <w:t>//</w:t>
      </w:r>
      <w:r w:rsidR="00D70085" w:rsidRPr="003F2685">
        <w:rPr>
          <w:rFonts w:asciiTheme="minorEastAsia" w:hAnsiTheme="minorEastAsia" w:hint="eastAsia"/>
          <w:b/>
          <w:sz w:val="18"/>
          <w:szCs w:val="18"/>
        </w:rPr>
        <w:t>长期奉献奖</w:t>
      </w:r>
    </w:p>
    <w:p w:rsidR="00D70085" w:rsidRPr="003F2685" w:rsidRDefault="00D70085" w:rsidP="00D70085">
      <w:pPr>
        <w:rPr>
          <w:rFonts w:asciiTheme="minorEastAsia" w:hAnsiTheme="minorEastAsia"/>
          <w:b/>
          <w:sz w:val="18"/>
          <w:szCs w:val="18"/>
        </w:rPr>
      </w:pPr>
      <w:r w:rsidRPr="003F2685">
        <w:rPr>
          <w:rFonts w:asciiTheme="minorEastAsia" w:hAnsiTheme="minorEastAsia" w:hint="eastAsia"/>
          <w:b/>
          <w:sz w:val="18"/>
          <w:szCs w:val="18"/>
        </w:rPr>
        <w:t>男：</w:t>
      </w:r>
      <w:r w:rsidR="00BD4582" w:rsidRPr="003F2685">
        <w:rPr>
          <w:rFonts w:asciiTheme="minorEastAsia" w:hAnsiTheme="minorEastAsia" w:hint="eastAsia"/>
          <w:sz w:val="18"/>
          <w:szCs w:val="18"/>
        </w:rPr>
        <w:t>爱因斯坦说过“一个人的价值，应该看他奉献了什么，而不应当看他取得了什么”</w:t>
      </w:r>
      <w:r w:rsidR="00BD4582" w:rsidRPr="003F2685">
        <w:rPr>
          <w:rFonts w:asciiTheme="minorEastAsia" w:hAnsiTheme="minorEastAsia" w:hint="eastAsia"/>
          <w:b/>
          <w:sz w:val="18"/>
          <w:szCs w:val="18"/>
        </w:rPr>
        <w:t xml:space="preserve"> </w:t>
      </w:r>
    </w:p>
    <w:p w:rsidR="00D70085" w:rsidRPr="003F2685" w:rsidRDefault="00D70085" w:rsidP="00D70085">
      <w:pPr>
        <w:rPr>
          <w:rFonts w:asciiTheme="minorEastAsia" w:hAnsiTheme="minorEastAsia"/>
          <w:sz w:val="18"/>
          <w:szCs w:val="18"/>
        </w:rPr>
      </w:pPr>
      <w:r w:rsidRPr="003F2685">
        <w:rPr>
          <w:rFonts w:asciiTheme="minorEastAsia" w:hAnsiTheme="minorEastAsia" w:hint="eastAsia"/>
          <w:b/>
          <w:sz w:val="18"/>
          <w:szCs w:val="18"/>
        </w:rPr>
        <w:t>女：</w:t>
      </w:r>
      <w:r w:rsidR="00BD4582" w:rsidRPr="003F2685">
        <w:rPr>
          <w:rFonts w:asciiTheme="minorEastAsia" w:hAnsiTheme="minorEastAsia" w:hint="eastAsia"/>
          <w:sz w:val="18"/>
          <w:szCs w:val="18"/>
        </w:rPr>
        <w:t>在我们公司就存在这么一群人，只为付出，不求回报。</w:t>
      </w:r>
    </w:p>
    <w:p w:rsidR="00BD4582" w:rsidRPr="003F2685" w:rsidRDefault="00BD4582" w:rsidP="00D70085">
      <w:pPr>
        <w:rPr>
          <w:rFonts w:asciiTheme="minorEastAsia" w:hAnsiTheme="minorEastAsia"/>
          <w:sz w:val="18"/>
          <w:szCs w:val="18"/>
        </w:rPr>
      </w:pPr>
      <w:r w:rsidRPr="003F2685">
        <w:rPr>
          <w:rFonts w:asciiTheme="minorEastAsia" w:hAnsiTheme="minorEastAsia" w:hint="eastAsia"/>
          <w:sz w:val="18"/>
          <w:szCs w:val="18"/>
        </w:rPr>
        <w:lastRenderedPageBreak/>
        <w:t>男：下面我宣布公司长期奉献奖员工：*****，有请**为我们</w:t>
      </w:r>
      <w:r w:rsidR="0084668B">
        <w:rPr>
          <w:rFonts w:asciiTheme="minorEastAsia" w:hAnsiTheme="minorEastAsia" w:hint="eastAsia"/>
          <w:sz w:val="18"/>
          <w:szCs w:val="18"/>
        </w:rPr>
        <w:t>获奖</w:t>
      </w:r>
      <w:r w:rsidRPr="003F2685">
        <w:rPr>
          <w:rFonts w:asciiTheme="minorEastAsia" w:hAnsiTheme="minorEastAsia" w:hint="eastAsia"/>
          <w:sz w:val="18"/>
          <w:szCs w:val="18"/>
        </w:rPr>
        <w:t>员工颁奖，有请获奖员工上台领奖</w:t>
      </w:r>
    </w:p>
    <w:p w:rsidR="00BD4582" w:rsidRPr="003F2685" w:rsidRDefault="00BD4582" w:rsidP="00D70085">
      <w:pPr>
        <w:rPr>
          <w:rFonts w:asciiTheme="minorEastAsia" w:hAnsiTheme="minorEastAsia"/>
          <w:sz w:val="18"/>
          <w:szCs w:val="18"/>
        </w:rPr>
      </w:pPr>
      <w:r w:rsidRPr="003F2685">
        <w:rPr>
          <w:rFonts w:asciiTheme="minorEastAsia" w:hAnsiTheme="minorEastAsia" w:hint="eastAsia"/>
          <w:sz w:val="18"/>
          <w:szCs w:val="18"/>
        </w:rPr>
        <w:t xml:space="preserve">  </w:t>
      </w:r>
      <w:proofErr w:type="gramStart"/>
      <w:r w:rsidRPr="003F2685">
        <w:rPr>
          <w:rFonts w:asciiTheme="minorEastAsia" w:hAnsiTheme="minorEastAsia" w:hint="eastAsia"/>
          <w:sz w:val="18"/>
          <w:szCs w:val="18"/>
        </w:rPr>
        <w:t>颁完奖</w:t>
      </w:r>
      <w:proofErr w:type="gramEnd"/>
    </w:p>
    <w:p w:rsidR="00BD4582" w:rsidRPr="003F2685" w:rsidRDefault="00BD4582" w:rsidP="00D70085">
      <w:pPr>
        <w:rPr>
          <w:rFonts w:asciiTheme="minorEastAsia" w:hAnsiTheme="minorEastAsia"/>
          <w:b/>
          <w:sz w:val="18"/>
          <w:szCs w:val="18"/>
        </w:rPr>
      </w:pPr>
      <w:r w:rsidRPr="003F2685">
        <w:rPr>
          <w:rFonts w:asciiTheme="minorEastAsia" w:hAnsiTheme="minorEastAsia" w:hint="eastAsia"/>
          <w:sz w:val="18"/>
          <w:szCs w:val="18"/>
        </w:rPr>
        <w:t>女：公司因有你们才更加稳定，因有你们才更加进步。</w:t>
      </w:r>
    </w:p>
    <w:p w:rsidR="00E75618" w:rsidRDefault="00E75618" w:rsidP="00DF287A">
      <w:pPr>
        <w:rPr>
          <w:rFonts w:asciiTheme="minorEastAsia" w:hAnsiTheme="minorEastAsia"/>
          <w:b/>
          <w:sz w:val="18"/>
          <w:szCs w:val="18"/>
        </w:rPr>
      </w:pPr>
    </w:p>
    <w:p w:rsidR="004356EF" w:rsidRPr="003F2685" w:rsidRDefault="004356EF" w:rsidP="004356EF">
      <w:pPr>
        <w:rPr>
          <w:rFonts w:asciiTheme="minorEastAsia" w:hAnsiTheme="minorEastAsia"/>
          <w:b/>
          <w:sz w:val="18"/>
          <w:szCs w:val="18"/>
        </w:rPr>
      </w:pPr>
      <w:r w:rsidRPr="003F2685">
        <w:rPr>
          <w:rFonts w:asciiTheme="minorEastAsia" w:hAnsiTheme="minorEastAsia" w:hint="eastAsia"/>
          <w:b/>
          <w:sz w:val="18"/>
          <w:szCs w:val="18"/>
        </w:rPr>
        <w:t>//老员工发表感言</w:t>
      </w:r>
    </w:p>
    <w:p w:rsidR="00DD463C" w:rsidRPr="003F2685" w:rsidRDefault="004356EF" w:rsidP="004356EF">
      <w:pPr>
        <w:rPr>
          <w:rFonts w:asciiTheme="minorEastAsia" w:hAnsiTheme="minorEastAsia"/>
          <w:sz w:val="18"/>
          <w:szCs w:val="18"/>
        </w:rPr>
      </w:pPr>
      <w:r w:rsidRPr="003F2685">
        <w:rPr>
          <w:rFonts w:asciiTheme="minorEastAsia" w:hAnsiTheme="minorEastAsia" w:hint="eastAsia"/>
          <w:sz w:val="18"/>
          <w:szCs w:val="18"/>
        </w:rPr>
        <w:t>男：</w:t>
      </w:r>
      <w:r w:rsidR="00E02DFC">
        <w:rPr>
          <w:rFonts w:asciiTheme="minorEastAsia" w:hAnsiTheme="minorEastAsia" w:hint="eastAsia"/>
          <w:sz w:val="18"/>
          <w:szCs w:val="18"/>
        </w:rPr>
        <w:t>刚才我们看到我们长期奉献奖</w:t>
      </w:r>
      <w:r w:rsidR="0071397A">
        <w:rPr>
          <w:rFonts w:asciiTheme="minorEastAsia" w:hAnsiTheme="minorEastAsia" w:hint="eastAsia"/>
          <w:sz w:val="18"/>
          <w:szCs w:val="18"/>
        </w:rPr>
        <w:t>的同事们</w:t>
      </w:r>
      <w:r w:rsidRPr="003F2685">
        <w:rPr>
          <w:rFonts w:asciiTheme="minorEastAsia" w:hAnsiTheme="minorEastAsia" w:hint="eastAsia"/>
          <w:sz w:val="18"/>
          <w:szCs w:val="18"/>
        </w:rPr>
        <w:t>，见证了思诺西安分公司成长的历程，下面有请我们的**发表致辞</w:t>
      </w:r>
      <w:r w:rsidR="00E02DFC">
        <w:rPr>
          <w:rFonts w:asciiTheme="minorEastAsia" w:hAnsiTheme="minorEastAsia" w:hint="eastAsia"/>
          <w:sz w:val="18"/>
          <w:szCs w:val="18"/>
        </w:rPr>
        <w:t>，</w:t>
      </w:r>
      <w:r w:rsidR="004C7D05" w:rsidRPr="003F2685">
        <w:rPr>
          <w:rFonts w:asciiTheme="minorEastAsia" w:hAnsiTheme="minorEastAsia"/>
          <w:sz w:val="18"/>
          <w:szCs w:val="18"/>
        </w:rPr>
        <w:t xml:space="preserve"> </w:t>
      </w:r>
    </w:p>
    <w:p w:rsidR="004356EF" w:rsidRDefault="004356EF" w:rsidP="004356EF">
      <w:pPr>
        <w:rPr>
          <w:rFonts w:asciiTheme="minorEastAsia" w:hAnsiTheme="minorEastAsia"/>
          <w:sz w:val="18"/>
          <w:szCs w:val="18"/>
        </w:rPr>
      </w:pPr>
      <w:r w:rsidRPr="003F2685">
        <w:rPr>
          <w:rFonts w:asciiTheme="minorEastAsia" w:hAnsiTheme="minorEastAsia" w:hint="eastAsia"/>
          <w:sz w:val="18"/>
          <w:szCs w:val="18"/>
        </w:rPr>
        <w:t>女：真的是不容易哈，十年一路相随，希望在今后的道路上公司在你们的陪伴下能够蒸蒸日上。</w:t>
      </w:r>
    </w:p>
    <w:p w:rsidR="00C6181E" w:rsidRDefault="00C6181E" w:rsidP="004356EF">
      <w:pPr>
        <w:rPr>
          <w:rFonts w:asciiTheme="minorEastAsia" w:hAnsiTheme="minorEastAsia"/>
          <w:sz w:val="18"/>
          <w:szCs w:val="18"/>
        </w:rPr>
      </w:pPr>
    </w:p>
    <w:p w:rsidR="00F84207" w:rsidRPr="003F2685" w:rsidRDefault="006834A9" w:rsidP="00DF287A">
      <w:pPr>
        <w:rPr>
          <w:rFonts w:asciiTheme="minorEastAsia" w:hAnsiTheme="minorEastAsia"/>
          <w:b/>
          <w:sz w:val="18"/>
          <w:szCs w:val="18"/>
        </w:rPr>
      </w:pPr>
      <w:r w:rsidRPr="003F2685">
        <w:rPr>
          <w:rFonts w:asciiTheme="minorEastAsia" w:hAnsiTheme="minorEastAsia" w:hint="eastAsia"/>
          <w:sz w:val="18"/>
          <w:szCs w:val="18"/>
        </w:rPr>
        <w:t>//</w:t>
      </w:r>
      <w:r w:rsidRPr="003F2685">
        <w:rPr>
          <w:rFonts w:asciiTheme="minorEastAsia" w:hAnsiTheme="minorEastAsia" w:hint="eastAsia"/>
          <w:b/>
          <w:color w:val="FF0000"/>
          <w:sz w:val="18"/>
          <w:szCs w:val="18"/>
        </w:rPr>
        <w:t>第一个节目（肚皮舞）</w:t>
      </w:r>
    </w:p>
    <w:p w:rsidR="001443CE" w:rsidRPr="003F2685" w:rsidRDefault="001443CE" w:rsidP="00DF287A">
      <w:pPr>
        <w:rPr>
          <w:rFonts w:asciiTheme="minorEastAsia" w:hAnsiTheme="minorEastAsia"/>
          <w:b/>
          <w:sz w:val="18"/>
          <w:szCs w:val="18"/>
        </w:rPr>
      </w:pPr>
      <w:r w:rsidRPr="003F2685">
        <w:rPr>
          <w:rFonts w:asciiTheme="minorEastAsia" w:hAnsiTheme="minorEastAsia" w:hint="eastAsia"/>
          <w:sz w:val="18"/>
          <w:szCs w:val="18"/>
        </w:rPr>
        <w:t>男：好，让我们进入期盼已久的游戏与节目表演环节!期望大家在接下</w:t>
      </w:r>
      <w:r w:rsidR="00936CA7">
        <w:rPr>
          <w:rFonts w:asciiTheme="minorEastAsia" w:hAnsiTheme="minorEastAsia" w:hint="eastAsia"/>
          <w:sz w:val="18"/>
          <w:szCs w:val="18"/>
        </w:rPr>
        <w:t>都有所收获</w:t>
      </w:r>
    </w:p>
    <w:p w:rsidR="006834A9" w:rsidRPr="003F2685" w:rsidRDefault="006834A9" w:rsidP="00DF287A">
      <w:pPr>
        <w:rPr>
          <w:rFonts w:asciiTheme="minorEastAsia" w:hAnsiTheme="minorEastAsia"/>
          <w:sz w:val="18"/>
          <w:szCs w:val="18"/>
        </w:rPr>
      </w:pPr>
      <w:r w:rsidRPr="003F2685">
        <w:rPr>
          <w:rFonts w:asciiTheme="minorEastAsia" w:hAnsiTheme="minorEastAsia" w:hint="eastAsia"/>
          <w:b/>
          <w:sz w:val="18"/>
          <w:szCs w:val="18"/>
        </w:rPr>
        <w:t>女：</w:t>
      </w:r>
      <w:r w:rsidRPr="003F2685">
        <w:rPr>
          <w:rFonts w:asciiTheme="minorEastAsia" w:hAnsiTheme="minorEastAsia" w:hint="eastAsia"/>
          <w:sz w:val="18"/>
          <w:szCs w:val="18"/>
        </w:rPr>
        <w:t>在我们身边有着这样一位朝气蓬勃的年轻人，她是我们最默契的伙伴，最忠诚的朋友，她踏着青春的步伐，跳着优美的舞蹈，向我们走来，接下来请欣赏由郝姐带来的舞蹈。</w:t>
      </w:r>
    </w:p>
    <w:p w:rsidR="006834A9" w:rsidRPr="003F2685" w:rsidRDefault="001443CE" w:rsidP="00DF287A">
      <w:pPr>
        <w:rPr>
          <w:rFonts w:asciiTheme="minorEastAsia" w:hAnsiTheme="minorEastAsia"/>
          <w:sz w:val="18"/>
          <w:szCs w:val="18"/>
        </w:rPr>
      </w:pPr>
      <w:r w:rsidRPr="003F2685">
        <w:rPr>
          <w:rFonts w:asciiTheme="minorEastAsia" w:hAnsiTheme="minorEastAsia" w:hint="eastAsia"/>
          <w:sz w:val="18"/>
          <w:szCs w:val="18"/>
        </w:rPr>
        <w:t>//郝姐跳舞</w:t>
      </w:r>
    </w:p>
    <w:p w:rsidR="001443CE" w:rsidRPr="003F2685" w:rsidRDefault="001443CE" w:rsidP="00DF287A">
      <w:pPr>
        <w:rPr>
          <w:rFonts w:asciiTheme="minorEastAsia" w:hAnsiTheme="minorEastAsia"/>
          <w:sz w:val="18"/>
          <w:szCs w:val="18"/>
        </w:rPr>
      </w:pPr>
    </w:p>
    <w:p w:rsidR="001443CE" w:rsidRPr="003F2685" w:rsidRDefault="001443CE" w:rsidP="00DF287A">
      <w:pPr>
        <w:rPr>
          <w:rFonts w:asciiTheme="minorEastAsia" w:hAnsiTheme="minorEastAsia"/>
          <w:sz w:val="18"/>
          <w:szCs w:val="18"/>
        </w:rPr>
      </w:pPr>
      <w:r w:rsidRPr="003F2685">
        <w:rPr>
          <w:rFonts w:asciiTheme="minorEastAsia" w:hAnsiTheme="minorEastAsia" w:hint="eastAsia"/>
          <w:sz w:val="18"/>
          <w:szCs w:val="18"/>
        </w:rPr>
        <w:t>女：小于觉得郝姐跳的怎么样？</w:t>
      </w:r>
    </w:p>
    <w:p w:rsidR="001443CE" w:rsidRPr="003F2685" w:rsidRDefault="00936CA7" w:rsidP="00DF287A">
      <w:pPr>
        <w:rPr>
          <w:rFonts w:asciiTheme="minorEastAsia" w:hAnsiTheme="minorEastAsia"/>
          <w:sz w:val="18"/>
          <w:szCs w:val="18"/>
        </w:rPr>
      </w:pPr>
      <w:r>
        <w:rPr>
          <w:rFonts w:asciiTheme="minorEastAsia" w:hAnsiTheme="minorEastAsia" w:hint="eastAsia"/>
          <w:sz w:val="18"/>
          <w:szCs w:val="18"/>
        </w:rPr>
        <w:t>男：的确是，你看我的眼睛都在放光</w:t>
      </w:r>
      <w:r w:rsidR="001443CE" w:rsidRPr="003F2685">
        <w:rPr>
          <w:rFonts w:asciiTheme="minorEastAsia" w:hAnsiTheme="minorEastAsia" w:hint="eastAsia"/>
          <w:sz w:val="18"/>
          <w:szCs w:val="18"/>
        </w:rPr>
        <w:t>，大家说，郝姐跳得好不好?男同胞们服不服（问问在座的大家）？男同胞要不要PK一下，展现一下咱们的妖娆身姿呀。</w:t>
      </w:r>
    </w:p>
    <w:p w:rsidR="001443CE" w:rsidRPr="003F2685" w:rsidRDefault="001443CE" w:rsidP="00DF287A">
      <w:pPr>
        <w:rPr>
          <w:rFonts w:asciiTheme="minorEastAsia" w:hAnsiTheme="minorEastAsia"/>
          <w:sz w:val="18"/>
          <w:szCs w:val="18"/>
        </w:rPr>
      </w:pPr>
    </w:p>
    <w:p w:rsidR="00F84207" w:rsidRPr="003F2685" w:rsidRDefault="00D20F40" w:rsidP="00DF287A">
      <w:pPr>
        <w:rPr>
          <w:rFonts w:asciiTheme="minorEastAsia" w:hAnsiTheme="minorEastAsia"/>
          <w:sz w:val="18"/>
          <w:szCs w:val="18"/>
        </w:rPr>
      </w:pPr>
      <w:r w:rsidRPr="003F2685">
        <w:rPr>
          <w:rFonts w:asciiTheme="minorEastAsia" w:hAnsiTheme="minorEastAsia" w:hint="eastAsia"/>
          <w:b/>
          <w:sz w:val="18"/>
          <w:szCs w:val="18"/>
        </w:rPr>
        <w:t>//第一个游戏</w:t>
      </w:r>
      <w:r w:rsidR="002157EA" w:rsidRPr="003F2685">
        <w:rPr>
          <w:rFonts w:asciiTheme="minorEastAsia" w:hAnsiTheme="minorEastAsia" w:hint="eastAsia"/>
          <w:b/>
          <w:sz w:val="18"/>
          <w:szCs w:val="18"/>
        </w:rPr>
        <w:t>及第一次抽取三等奖</w:t>
      </w:r>
      <w:r w:rsidR="001443CE" w:rsidRPr="003F2685">
        <w:rPr>
          <w:rFonts w:asciiTheme="minorEastAsia" w:hAnsiTheme="minorEastAsia"/>
          <w:b/>
          <w:sz w:val="18"/>
          <w:szCs w:val="18"/>
        </w:rPr>
        <w:t xml:space="preserve"> </w:t>
      </w:r>
    </w:p>
    <w:p w:rsidR="00F84207" w:rsidRPr="003F2685" w:rsidRDefault="00F84207" w:rsidP="00DF287A">
      <w:pPr>
        <w:rPr>
          <w:rFonts w:asciiTheme="minorEastAsia" w:hAnsiTheme="minorEastAsia"/>
          <w:sz w:val="18"/>
          <w:szCs w:val="18"/>
        </w:rPr>
      </w:pPr>
      <w:r w:rsidRPr="003F2685">
        <w:rPr>
          <w:rFonts w:asciiTheme="minorEastAsia" w:hAnsiTheme="minorEastAsia" w:hint="eastAsia"/>
          <w:sz w:val="18"/>
          <w:szCs w:val="18"/>
        </w:rPr>
        <w:t>女：</w:t>
      </w:r>
      <w:r w:rsidR="00A2510D" w:rsidRPr="003F2685">
        <w:rPr>
          <w:rFonts w:asciiTheme="minorEastAsia" w:hAnsiTheme="minorEastAsia" w:hint="eastAsia"/>
          <w:sz w:val="18"/>
          <w:szCs w:val="18"/>
        </w:rPr>
        <w:t>今天就给男同胞们一个展现的机会。</w:t>
      </w:r>
      <w:r w:rsidR="00642A8E" w:rsidRPr="003F2685">
        <w:rPr>
          <w:rFonts w:asciiTheme="minorEastAsia" w:hAnsiTheme="minorEastAsia" w:hint="eastAsia"/>
          <w:sz w:val="18"/>
          <w:szCs w:val="18"/>
        </w:rPr>
        <w:t>接下来的游戏呢，叫做：《超级模特大比拼》:游戏规则是：</w:t>
      </w:r>
    </w:p>
    <w:p w:rsidR="00642A8E" w:rsidRPr="003F2685" w:rsidRDefault="00642A8E" w:rsidP="00DF287A">
      <w:pPr>
        <w:rPr>
          <w:rFonts w:asciiTheme="minorEastAsia" w:hAnsiTheme="minorEastAsia" w:cs="宋体"/>
          <w:kern w:val="0"/>
          <w:sz w:val="18"/>
          <w:szCs w:val="18"/>
        </w:rPr>
      </w:pPr>
      <w:r w:rsidRPr="003F2685">
        <w:rPr>
          <w:rFonts w:asciiTheme="minorEastAsia" w:hAnsiTheme="minorEastAsia" w:cs="宋体"/>
          <w:kern w:val="0"/>
          <w:sz w:val="18"/>
          <w:szCs w:val="18"/>
        </w:rPr>
        <w:t>各队抽出两名队员，</w:t>
      </w:r>
      <w:r w:rsidRPr="003F2685">
        <w:rPr>
          <w:rFonts w:asciiTheme="minorEastAsia" w:hAnsiTheme="minorEastAsia" w:cs="宋体"/>
          <w:kern w:val="0"/>
          <w:sz w:val="18"/>
          <w:szCs w:val="18"/>
          <w:highlight w:val="yellow"/>
        </w:rPr>
        <w:t>必须有一名男队员</w:t>
      </w:r>
      <w:r w:rsidRPr="003F2685">
        <w:rPr>
          <w:rFonts w:asciiTheme="minorEastAsia" w:hAnsiTheme="minorEastAsia" w:cs="宋体"/>
          <w:kern w:val="0"/>
          <w:sz w:val="18"/>
          <w:szCs w:val="18"/>
        </w:rPr>
        <w:t>，比赛开始后，男队员戴上女式假发在场上一边等候，另一队员在道具处拿6根头绳</w:t>
      </w:r>
      <w:r w:rsidRPr="003F2685">
        <w:rPr>
          <w:rFonts w:asciiTheme="minorEastAsia" w:hAnsiTheme="minorEastAsia" w:cs="宋体" w:hint="eastAsia"/>
          <w:kern w:val="0"/>
          <w:sz w:val="18"/>
          <w:szCs w:val="18"/>
        </w:rPr>
        <w:t>给</w:t>
      </w:r>
      <w:r w:rsidRPr="003F2685">
        <w:rPr>
          <w:rFonts w:asciiTheme="minorEastAsia" w:hAnsiTheme="minorEastAsia" w:cs="宋体"/>
          <w:kern w:val="0"/>
          <w:sz w:val="18"/>
          <w:szCs w:val="18"/>
        </w:rPr>
        <w:t>戴假发的男队员扎完6个小辫后，再跑回道具处，依次将围裙、头花、胭脂、口红饰物为戴假发队员穿戴化妆整齐，穿戴化妆结束后戴假发队员要以模特步方式走回拿头绳队员的起点，那队完成的最好、最快为获胜</w:t>
      </w:r>
      <w:r w:rsidRPr="003F2685">
        <w:rPr>
          <w:rFonts w:asciiTheme="minorEastAsia" w:hAnsiTheme="minorEastAsia" w:cs="宋体" w:hint="eastAsia"/>
          <w:kern w:val="0"/>
          <w:sz w:val="18"/>
          <w:szCs w:val="18"/>
        </w:rPr>
        <w:t>。</w:t>
      </w:r>
    </w:p>
    <w:p w:rsidR="00E04BEE" w:rsidRPr="003F2685" w:rsidRDefault="00E04BEE" w:rsidP="00DF287A">
      <w:pPr>
        <w:rPr>
          <w:rFonts w:asciiTheme="minorEastAsia" w:hAnsiTheme="minorEastAsia" w:cs="宋体"/>
          <w:kern w:val="0"/>
          <w:sz w:val="18"/>
          <w:szCs w:val="18"/>
        </w:rPr>
      </w:pPr>
    </w:p>
    <w:p w:rsidR="00E04BEE" w:rsidRPr="003F2685" w:rsidRDefault="00E04BEE" w:rsidP="00DF287A">
      <w:pPr>
        <w:rPr>
          <w:rFonts w:asciiTheme="minorEastAsia" w:hAnsiTheme="minorEastAsia" w:cs="宋体"/>
          <w:kern w:val="0"/>
          <w:sz w:val="18"/>
          <w:szCs w:val="18"/>
        </w:rPr>
      </w:pPr>
      <w:r w:rsidRPr="003F2685">
        <w:rPr>
          <w:rFonts w:asciiTheme="minorEastAsia" w:hAnsiTheme="minorEastAsia" w:cs="宋体" w:hint="eastAsia"/>
          <w:kern w:val="0"/>
          <w:sz w:val="18"/>
          <w:szCs w:val="18"/>
        </w:rPr>
        <w:t>男：赢的队伍会有奖励，输的队伍，要重新走一遍台步，直到大家满意。</w:t>
      </w:r>
    </w:p>
    <w:p w:rsidR="002157EA" w:rsidRPr="003F2685" w:rsidRDefault="002157EA" w:rsidP="00DF287A">
      <w:pPr>
        <w:rPr>
          <w:rFonts w:asciiTheme="minorEastAsia" w:hAnsiTheme="minorEastAsia" w:cs="宋体"/>
          <w:kern w:val="0"/>
          <w:sz w:val="18"/>
          <w:szCs w:val="18"/>
        </w:rPr>
      </w:pPr>
    </w:p>
    <w:p w:rsidR="00642A8E" w:rsidRPr="003F2685" w:rsidRDefault="00642A8E" w:rsidP="00DF287A">
      <w:pPr>
        <w:rPr>
          <w:rFonts w:asciiTheme="minorEastAsia" w:hAnsiTheme="minorEastAsia" w:cs="宋体"/>
          <w:kern w:val="0"/>
          <w:sz w:val="18"/>
          <w:szCs w:val="18"/>
        </w:rPr>
      </w:pPr>
      <w:r w:rsidRPr="003F2685">
        <w:rPr>
          <w:rFonts w:asciiTheme="minorEastAsia" w:hAnsiTheme="minorEastAsia" w:cs="宋体" w:hint="eastAsia"/>
          <w:b/>
          <w:kern w:val="0"/>
          <w:sz w:val="18"/>
          <w:szCs w:val="18"/>
        </w:rPr>
        <w:t>男</w:t>
      </w:r>
      <w:r w:rsidRPr="003F2685">
        <w:rPr>
          <w:rFonts w:asciiTheme="minorEastAsia" w:hAnsiTheme="minorEastAsia" w:cs="宋体" w:hint="eastAsia"/>
          <w:kern w:val="0"/>
          <w:sz w:val="18"/>
          <w:szCs w:val="18"/>
        </w:rPr>
        <w:t>：</w:t>
      </w:r>
      <w:r w:rsidR="002157EA" w:rsidRPr="003F2685">
        <w:rPr>
          <w:rFonts w:asciiTheme="minorEastAsia" w:hAnsiTheme="minorEastAsia" w:cs="宋体" w:hint="eastAsia"/>
          <w:kern w:val="0"/>
          <w:sz w:val="18"/>
          <w:szCs w:val="18"/>
        </w:rPr>
        <w:t>男同胞们给点力，不能服输哦，给她们也大显一下我们的身手</w:t>
      </w:r>
      <w:r w:rsidRPr="003F2685">
        <w:rPr>
          <w:rFonts w:asciiTheme="minorEastAsia" w:hAnsiTheme="minorEastAsia" w:cs="宋体" w:hint="eastAsia"/>
          <w:kern w:val="0"/>
          <w:sz w:val="18"/>
          <w:szCs w:val="18"/>
        </w:rPr>
        <w:t>，（每组叫上两个人上来玩游戏）</w:t>
      </w:r>
    </w:p>
    <w:p w:rsidR="002157EA" w:rsidRPr="003F2685" w:rsidRDefault="002157EA" w:rsidP="00DF287A">
      <w:pPr>
        <w:rPr>
          <w:rFonts w:asciiTheme="minorEastAsia" w:hAnsiTheme="minorEastAsia" w:cs="宋体"/>
          <w:kern w:val="0"/>
          <w:sz w:val="18"/>
          <w:szCs w:val="18"/>
        </w:rPr>
      </w:pPr>
    </w:p>
    <w:p w:rsidR="00642A8E" w:rsidRPr="003F2685" w:rsidRDefault="002157EA" w:rsidP="00DF287A">
      <w:pPr>
        <w:rPr>
          <w:rFonts w:asciiTheme="minorEastAsia" w:hAnsiTheme="minorEastAsia" w:cs="宋体"/>
          <w:kern w:val="0"/>
          <w:sz w:val="18"/>
          <w:szCs w:val="18"/>
        </w:rPr>
      </w:pPr>
      <w:r w:rsidRPr="003F2685">
        <w:rPr>
          <w:rFonts w:asciiTheme="minorEastAsia" w:hAnsiTheme="minorEastAsia" w:cs="宋体" w:hint="eastAsia"/>
          <w:kern w:val="0"/>
          <w:sz w:val="18"/>
          <w:szCs w:val="18"/>
        </w:rPr>
        <w:t>男：怎么样，</w:t>
      </w:r>
      <w:r w:rsidR="00936CA7">
        <w:rPr>
          <w:rFonts w:asciiTheme="minorEastAsia" w:hAnsiTheme="minorEastAsia" w:cs="宋体" w:hint="eastAsia"/>
          <w:kern w:val="0"/>
          <w:sz w:val="18"/>
          <w:szCs w:val="18"/>
        </w:rPr>
        <w:t>有没有觉得男人</w:t>
      </w:r>
      <w:proofErr w:type="gramStart"/>
      <w:r w:rsidR="00936CA7">
        <w:rPr>
          <w:rFonts w:asciiTheme="minorEastAsia" w:hAnsiTheme="minorEastAsia" w:cs="宋体" w:hint="eastAsia"/>
          <w:kern w:val="0"/>
          <w:sz w:val="18"/>
          <w:szCs w:val="18"/>
        </w:rPr>
        <w:t>浪起来</w:t>
      </w:r>
      <w:proofErr w:type="gramEnd"/>
      <w:r w:rsidR="00936CA7">
        <w:rPr>
          <w:rFonts w:asciiTheme="minorEastAsia" w:hAnsiTheme="minorEastAsia" w:cs="宋体" w:hint="eastAsia"/>
          <w:kern w:val="0"/>
          <w:sz w:val="18"/>
          <w:szCs w:val="18"/>
        </w:rPr>
        <w:t>就没有女人什么事儿</w:t>
      </w:r>
    </w:p>
    <w:p w:rsidR="002157EA" w:rsidRPr="003F2685" w:rsidRDefault="002157EA" w:rsidP="00DF287A">
      <w:pPr>
        <w:rPr>
          <w:rFonts w:asciiTheme="minorEastAsia" w:hAnsiTheme="minorEastAsia" w:cs="宋体"/>
          <w:kern w:val="0"/>
          <w:sz w:val="18"/>
          <w:szCs w:val="18"/>
        </w:rPr>
      </w:pPr>
      <w:r w:rsidRPr="003F2685">
        <w:rPr>
          <w:rFonts w:asciiTheme="minorEastAsia" w:hAnsiTheme="minorEastAsia" w:cs="宋体" w:hint="eastAsia"/>
          <w:kern w:val="0"/>
          <w:sz w:val="18"/>
          <w:szCs w:val="18"/>
        </w:rPr>
        <w:t>女：真的是大饱眼福啊，让我们看到我们男同事也有风姿绰约的一面</w:t>
      </w:r>
      <w:r w:rsidR="00672DEB" w:rsidRPr="003F2685">
        <w:rPr>
          <w:rFonts w:asciiTheme="minorEastAsia" w:hAnsiTheme="minorEastAsia" w:cs="宋体" w:hint="eastAsia"/>
          <w:kern w:val="0"/>
          <w:sz w:val="18"/>
          <w:szCs w:val="18"/>
        </w:rPr>
        <w:t>，让我们看到了我们同事可爱的一面。</w:t>
      </w:r>
    </w:p>
    <w:p w:rsidR="00D20F40" w:rsidRPr="003F2685" w:rsidRDefault="00D20F40" w:rsidP="00DF287A">
      <w:pPr>
        <w:rPr>
          <w:rFonts w:asciiTheme="minorEastAsia" w:hAnsiTheme="minorEastAsia"/>
          <w:sz w:val="18"/>
          <w:szCs w:val="18"/>
        </w:rPr>
      </w:pPr>
    </w:p>
    <w:p w:rsidR="00D20F40" w:rsidRPr="003F2685" w:rsidRDefault="00D20F40" w:rsidP="00DF287A">
      <w:pPr>
        <w:rPr>
          <w:rFonts w:asciiTheme="minorEastAsia" w:hAnsiTheme="minorEastAsia"/>
          <w:sz w:val="18"/>
          <w:szCs w:val="18"/>
        </w:rPr>
      </w:pPr>
      <w:r w:rsidRPr="003F2685">
        <w:rPr>
          <w:rFonts w:asciiTheme="minorEastAsia" w:hAnsiTheme="minorEastAsia" w:hint="eastAsia"/>
          <w:b/>
          <w:sz w:val="18"/>
          <w:szCs w:val="18"/>
        </w:rPr>
        <w:t>男</w:t>
      </w:r>
      <w:r w:rsidRPr="003F2685">
        <w:rPr>
          <w:rFonts w:asciiTheme="minorEastAsia" w:hAnsiTheme="minorEastAsia" w:hint="eastAsia"/>
          <w:sz w:val="18"/>
          <w:szCs w:val="18"/>
        </w:rPr>
        <w:t>：欣赏完优美的舞蹈之后，接下来我们要迎来新年的第一道彩头，马上进入我们的</w:t>
      </w:r>
      <w:r w:rsidR="002924A9">
        <w:rPr>
          <w:rFonts w:asciiTheme="minorEastAsia" w:hAnsiTheme="minorEastAsia" w:hint="eastAsia"/>
          <w:sz w:val="18"/>
          <w:szCs w:val="18"/>
        </w:rPr>
        <w:t>抽奖环节，今年的幸运儿会是谁呢，让我们拭目以待。接下来有请乔总和胡总</w:t>
      </w:r>
      <w:r w:rsidR="005F190E">
        <w:rPr>
          <w:rFonts w:asciiTheme="minorEastAsia" w:hAnsiTheme="minorEastAsia" w:hint="eastAsia"/>
          <w:sz w:val="18"/>
          <w:szCs w:val="18"/>
        </w:rPr>
        <w:t>、三位产品经理</w:t>
      </w:r>
      <w:r w:rsidRPr="003F2685">
        <w:rPr>
          <w:rFonts w:asciiTheme="minorEastAsia" w:hAnsiTheme="minorEastAsia" w:hint="eastAsia"/>
          <w:sz w:val="18"/>
          <w:szCs w:val="18"/>
        </w:rPr>
        <w:t>为大家颁发三等奖</w:t>
      </w:r>
    </w:p>
    <w:p w:rsidR="00CE0E9C" w:rsidRPr="003F2685" w:rsidRDefault="00CE0E9C" w:rsidP="00DF287A">
      <w:pPr>
        <w:rPr>
          <w:rFonts w:asciiTheme="minorEastAsia" w:hAnsiTheme="minorEastAsia"/>
          <w:sz w:val="18"/>
          <w:szCs w:val="18"/>
        </w:rPr>
      </w:pPr>
      <w:r w:rsidRPr="003F2685">
        <w:rPr>
          <w:rFonts w:asciiTheme="minorEastAsia" w:hAnsiTheme="minorEastAsia" w:hint="eastAsia"/>
          <w:sz w:val="18"/>
          <w:szCs w:val="18"/>
        </w:rPr>
        <w:t>//</w:t>
      </w:r>
      <w:r w:rsidRPr="003F2685">
        <w:rPr>
          <w:rFonts w:asciiTheme="minorEastAsia" w:hAnsiTheme="minorEastAsia" w:hint="eastAsia"/>
          <w:color w:val="FF0000"/>
          <w:sz w:val="18"/>
          <w:szCs w:val="18"/>
        </w:rPr>
        <w:t>确定抽奖模式</w:t>
      </w:r>
    </w:p>
    <w:p w:rsidR="00D20F40" w:rsidRPr="003F2685" w:rsidRDefault="00D20F40" w:rsidP="00DF287A">
      <w:pPr>
        <w:rPr>
          <w:rFonts w:asciiTheme="minorEastAsia" w:hAnsiTheme="minorEastAsia"/>
          <w:sz w:val="18"/>
          <w:szCs w:val="18"/>
        </w:rPr>
      </w:pPr>
    </w:p>
    <w:p w:rsidR="007C0CAE" w:rsidRPr="003F2685" w:rsidRDefault="007C0CAE" w:rsidP="00DF287A">
      <w:pPr>
        <w:rPr>
          <w:rFonts w:asciiTheme="minorEastAsia" w:hAnsiTheme="minorEastAsia"/>
          <w:b/>
          <w:sz w:val="18"/>
          <w:szCs w:val="18"/>
        </w:rPr>
      </w:pPr>
      <w:r w:rsidRPr="003F2685">
        <w:rPr>
          <w:rFonts w:asciiTheme="minorEastAsia" w:hAnsiTheme="minorEastAsia" w:hint="eastAsia"/>
          <w:b/>
          <w:sz w:val="18"/>
          <w:szCs w:val="18"/>
        </w:rPr>
        <w:t>//第二个游戏</w:t>
      </w:r>
      <w:r w:rsidR="00244D9C" w:rsidRPr="003F2685">
        <w:rPr>
          <w:rFonts w:asciiTheme="minorEastAsia" w:hAnsiTheme="minorEastAsia" w:hint="eastAsia"/>
          <w:b/>
          <w:sz w:val="18"/>
          <w:szCs w:val="18"/>
        </w:rPr>
        <w:t>及抽取二等奖</w:t>
      </w:r>
    </w:p>
    <w:p w:rsidR="00D20F40" w:rsidRPr="003F2685" w:rsidRDefault="00D20F40" w:rsidP="00DF287A">
      <w:pPr>
        <w:rPr>
          <w:rFonts w:asciiTheme="minorEastAsia" w:hAnsiTheme="minorEastAsia"/>
          <w:sz w:val="18"/>
          <w:szCs w:val="18"/>
        </w:rPr>
      </w:pPr>
      <w:r w:rsidRPr="003F2685">
        <w:rPr>
          <w:rFonts w:asciiTheme="minorEastAsia" w:hAnsiTheme="minorEastAsia" w:hint="eastAsia"/>
          <w:sz w:val="18"/>
          <w:szCs w:val="18"/>
        </w:rPr>
        <w:t>女：</w:t>
      </w:r>
      <w:r w:rsidR="007C0CAE" w:rsidRPr="003F2685">
        <w:rPr>
          <w:rFonts w:asciiTheme="minorEastAsia" w:hAnsiTheme="minorEastAsia" w:hint="eastAsia"/>
          <w:sz w:val="18"/>
          <w:szCs w:val="18"/>
        </w:rPr>
        <w:t>大家想不想继续抽奖？想啊，想的话我们不要急，我们先玩个游戏来平复一下激动的心情。我们玩的这游戏叫做：</w:t>
      </w:r>
      <w:ins w:id="3" w:author="hfm" w:date="2018-01-16T18:29:00Z">
        <w:r w:rsidR="00FC7067" w:rsidRPr="003F2685">
          <w:rPr>
            <w:rFonts w:asciiTheme="minorEastAsia" w:hAnsiTheme="minorEastAsia" w:hint="eastAsia"/>
            <w:b/>
            <w:color w:val="000000" w:themeColor="text1"/>
            <w:sz w:val="18"/>
            <w:szCs w:val="18"/>
          </w:rPr>
          <w:t>《顶气球》</w:t>
        </w:r>
      </w:ins>
      <w:r w:rsidR="007C0CAE" w:rsidRPr="003F2685">
        <w:rPr>
          <w:rFonts w:asciiTheme="minorEastAsia" w:hAnsiTheme="minorEastAsia" w:hint="eastAsia"/>
          <w:sz w:val="18"/>
          <w:szCs w:val="18"/>
        </w:rPr>
        <w:t>：游戏规则是：</w:t>
      </w:r>
    </w:p>
    <w:p w:rsidR="00F72A15" w:rsidRPr="003F2685" w:rsidRDefault="00F72A15" w:rsidP="00F72A15">
      <w:pPr>
        <w:rPr>
          <w:rFonts w:asciiTheme="minorEastAsia" w:hAnsiTheme="minorEastAsia"/>
          <w:sz w:val="18"/>
          <w:szCs w:val="18"/>
        </w:rPr>
      </w:pPr>
    </w:p>
    <w:p w:rsidR="00CE0E9C" w:rsidRPr="003F2685" w:rsidRDefault="00CE0E9C" w:rsidP="00F72A15">
      <w:pPr>
        <w:rPr>
          <w:rFonts w:asciiTheme="minorEastAsia" w:hAnsiTheme="minorEastAsia"/>
          <w:sz w:val="18"/>
          <w:szCs w:val="18"/>
        </w:rPr>
      </w:pPr>
      <w:r w:rsidRPr="003F2685">
        <w:rPr>
          <w:rFonts w:asciiTheme="minorEastAsia" w:hAnsiTheme="minorEastAsia" w:hint="eastAsia"/>
          <w:sz w:val="18"/>
          <w:szCs w:val="18"/>
        </w:rPr>
        <w:t>游戏规则：游戏开始前先把绳子沿场地的正中间拉开（像网球网一样），然后双方排开用头顶球，哪方先落地输。</w:t>
      </w:r>
    </w:p>
    <w:p w:rsidR="003F1B44" w:rsidRPr="003F2685" w:rsidRDefault="003F1B44" w:rsidP="00F72A15">
      <w:pPr>
        <w:rPr>
          <w:ins w:id="4" w:author="hfm" w:date="2018-01-16T18:30:00Z"/>
          <w:rFonts w:asciiTheme="minorEastAsia" w:hAnsiTheme="minorEastAsia"/>
          <w:sz w:val="18"/>
          <w:szCs w:val="18"/>
        </w:rPr>
      </w:pPr>
      <w:ins w:id="5" w:author="hfm" w:date="2018-01-16T18:30:00Z">
        <w:r w:rsidRPr="003F2685">
          <w:rPr>
            <w:rFonts w:asciiTheme="minorEastAsia" w:hAnsiTheme="minorEastAsia" w:hint="eastAsia"/>
            <w:sz w:val="18"/>
            <w:szCs w:val="18"/>
          </w:rPr>
          <w:t>赢得的奖励：</w:t>
        </w:r>
      </w:ins>
    </w:p>
    <w:p w:rsidR="003F1B44" w:rsidRPr="003F2685" w:rsidRDefault="003F1B44" w:rsidP="00F72A15">
      <w:pPr>
        <w:rPr>
          <w:ins w:id="6" w:author="hfm" w:date="2018-01-16T18:30:00Z"/>
          <w:rFonts w:asciiTheme="minorEastAsia" w:hAnsiTheme="minorEastAsia"/>
          <w:sz w:val="18"/>
          <w:szCs w:val="18"/>
        </w:rPr>
      </w:pPr>
      <w:ins w:id="7" w:author="hfm" w:date="2018-01-16T18:30:00Z">
        <w:r w:rsidRPr="003F2685">
          <w:rPr>
            <w:rFonts w:asciiTheme="minorEastAsia" w:hAnsiTheme="minorEastAsia" w:hint="eastAsia"/>
            <w:sz w:val="18"/>
            <w:szCs w:val="18"/>
          </w:rPr>
          <w:lastRenderedPageBreak/>
          <w:t>输的：两个人</w:t>
        </w:r>
        <w:proofErr w:type="gramStart"/>
        <w:r w:rsidRPr="003F2685">
          <w:rPr>
            <w:rFonts w:asciiTheme="minorEastAsia" w:hAnsiTheme="minorEastAsia" w:hint="eastAsia"/>
            <w:sz w:val="18"/>
            <w:szCs w:val="18"/>
          </w:rPr>
          <w:t>抱一块把</w:t>
        </w:r>
        <w:proofErr w:type="gramEnd"/>
        <w:r w:rsidRPr="003F2685">
          <w:rPr>
            <w:rFonts w:asciiTheme="minorEastAsia" w:hAnsiTheme="minorEastAsia" w:hint="eastAsia"/>
            <w:sz w:val="18"/>
            <w:szCs w:val="18"/>
          </w:rPr>
          <w:t>气球夹破</w:t>
        </w:r>
      </w:ins>
    </w:p>
    <w:p w:rsidR="007C0CAE" w:rsidRPr="003F2685" w:rsidRDefault="007C0CAE" w:rsidP="00DF287A">
      <w:pPr>
        <w:rPr>
          <w:rFonts w:asciiTheme="minorEastAsia" w:hAnsiTheme="minorEastAsia"/>
          <w:sz w:val="18"/>
          <w:szCs w:val="18"/>
        </w:rPr>
      </w:pPr>
    </w:p>
    <w:p w:rsidR="007C0CAE" w:rsidRPr="003F2685" w:rsidRDefault="004C1A56" w:rsidP="00DF287A">
      <w:pPr>
        <w:rPr>
          <w:rFonts w:asciiTheme="minorEastAsia" w:hAnsiTheme="minorEastAsia"/>
          <w:sz w:val="18"/>
          <w:szCs w:val="18"/>
        </w:rPr>
      </w:pPr>
      <w:r>
        <w:rPr>
          <w:rFonts w:asciiTheme="minorEastAsia" w:hAnsiTheme="minorEastAsia" w:hint="eastAsia"/>
          <w:sz w:val="18"/>
          <w:szCs w:val="18"/>
        </w:rPr>
        <w:t>男：我们看到刚才中奖的人脸上都洋溢着幸福的笑容。那么我们就有请兴奋</w:t>
      </w:r>
      <w:r w:rsidR="007C0CAE" w:rsidRPr="003F2685">
        <w:rPr>
          <w:rFonts w:asciiTheme="minorEastAsia" w:hAnsiTheme="minorEastAsia" w:hint="eastAsia"/>
          <w:sz w:val="18"/>
          <w:szCs w:val="18"/>
        </w:rPr>
        <w:t>的中奖员工上来</w:t>
      </w:r>
    </w:p>
    <w:p w:rsidR="007C0CAE" w:rsidRPr="003F2685" w:rsidRDefault="007C0CAE" w:rsidP="00DF287A">
      <w:pPr>
        <w:rPr>
          <w:rFonts w:asciiTheme="minorEastAsia" w:hAnsiTheme="minorEastAsia"/>
          <w:sz w:val="18"/>
          <w:szCs w:val="18"/>
        </w:rPr>
      </w:pPr>
    </w:p>
    <w:p w:rsidR="00D20F40" w:rsidRPr="003F2685" w:rsidRDefault="00D20F40" w:rsidP="00DF287A">
      <w:pPr>
        <w:rPr>
          <w:rFonts w:asciiTheme="minorEastAsia" w:hAnsiTheme="minorEastAsia"/>
          <w:sz w:val="18"/>
          <w:szCs w:val="18"/>
        </w:rPr>
      </w:pPr>
    </w:p>
    <w:p w:rsidR="00DF287A" w:rsidRPr="003F2685" w:rsidDel="007C44A6" w:rsidRDefault="007C0CAE" w:rsidP="00DF287A">
      <w:pPr>
        <w:rPr>
          <w:del w:id="8" w:author="hfm" w:date="2018-01-16T18:31:00Z"/>
          <w:rFonts w:asciiTheme="minorEastAsia" w:hAnsiTheme="minorEastAsia"/>
          <w:sz w:val="18"/>
          <w:szCs w:val="18"/>
        </w:rPr>
      </w:pPr>
      <w:r w:rsidRPr="003F2685">
        <w:rPr>
          <w:rFonts w:asciiTheme="minorEastAsia" w:hAnsiTheme="minorEastAsia" w:hint="eastAsia"/>
          <w:sz w:val="18"/>
          <w:szCs w:val="18"/>
        </w:rPr>
        <w:t>男：</w:t>
      </w:r>
      <w:r w:rsidR="002E1953" w:rsidRPr="003F2685">
        <w:rPr>
          <w:rFonts w:asciiTheme="minorEastAsia" w:hAnsiTheme="minorEastAsia" w:hint="eastAsia"/>
          <w:sz w:val="18"/>
          <w:szCs w:val="18"/>
        </w:rPr>
        <w:t>接下来又到了我们激动的时刻，有请</w:t>
      </w:r>
      <w:proofErr w:type="gramStart"/>
      <w:r w:rsidR="00B061CB">
        <w:rPr>
          <w:rFonts w:asciiTheme="minorEastAsia" w:hAnsiTheme="minorEastAsia" w:hint="eastAsia"/>
          <w:sz w:val="18"/>
          <w:szCs w:val="18"/>
        </w:rPr>
        <w:t>孟总和田总</w:t>
      </w:r>
      <w:proofErr w:type="gramEnd"/>
      <w:r w:rsidR="002E1953" w:rsidRPr="003F2685">
        <w:rPr>
          <w:rFonts w:asciiTheme="minorEastAsia" w:hAnsiTheme="minorEastAsia" w:hint="eastAsia"/>
          <w:sz w:val="18"/>
          <w:szCs w:val="18"/>
        </w:rPr>
        <w:t>来为我们抽取今天的二等奖：</w:t>
      </w:r>
      <w:ins w:id="9" w:author="hfm" w:date="2018-01-16T18:31:00Z">
        <w:r w:rsidR="007C44A6" w:rsidRPr="003F2685" w:rsidDel="007C44A6">
          <w:rPr>
            <w:rFonts w:asciiTheme="minorEastAsia" w:hAnsiTheme="minorEastAsia"/>
            <w:sz w:val="18"/>
            <w:szCs w:val="18"/>
          </w:rPr>
          <w:t xml:space="preserve"> </w:t>
        </w:r>
      </w:ins>
    </w:p>
    <w:p w:rsidR="002E1953" w:rsidRPr="003F2685" w:rsidRDefault="002E1953" w:rsidP="00DF287A">
      <w:pPr>
        <w:rPr>
          <w:rFonts w:asciiTheme="minorEastAsia" w:hAnsiTheme="minorEastAsia"/>
          <w:sz w:val="18"/>
          <w:szCs w:val="18"/>
        </w:rPr>
      </w:pPr>
    </w:p>
    <w:p w:rsidR="002E1953" w:rsidRPr="003F2685" w:rsidRDefault="002E1953" w:rsidP="00DF287A">
      <w:pPr>
        <w:rPr>
          <w:rFonts w:asciiTheme="minorEastAsia" w:hAnsiTheme="minorEastAsia"/>
          <w:sz w:val="18"/>
          <w:szCs w:val="18"/>
        </w:rPr>
      </w:pPr>
      <w:r w:rsidRPr="003F2685">
        <w:rPr>
          <w:rFonts w:asciiTheme="minorEastAsia" w:hAnsiTheme="minorEastAsia" w:hint="eastAsia"/>
          <w:sz w:val="18"/>
          <w:szCs w:val="18"/>
        </w:rPr>
        <w:t>女：恭喜获奖员工上台领奖</w:t>
      </w:r>
    </w:p>
    <w:p w:rsidR="00AE0E7D" w:rsidRPr="003F2685" w:rsidRDefault="00AE0E7D" w:rsidP="00DF287A">
      <w:pPr>
        <w:rPr>
          <w:rFonts w:asciiTheme="minorEastAsia" w:hAnsiTheme="minorEastAsia"/>
          <w:b/>
          <w:sz w:val="18"/>
          <w:szCs w:val="18"/>
        </w:rPr>
      </w:pPr>
    </w:p>
    <w:p w:rsidR="0068719F" w:rsidRPr="003F2685" w:rsidRDefault="002E1953" w:rsidP="0068719F">
      <w:pPr>
        <w:rPr>
          <w:rFonts w:asciiTheme="minorEastAsia" w:hAnsiTheme="minorEastAsia"/>
          <w:b/>
          <w:sz w:val="18"/>
          <w:szCs w:val="18"/>
        </w:rPr>
      </w:pPr>
      <w:r w:rsidRPr="003F2685">
        <w:rPr>
          <w:rFonts w:asciiTheme="minorEastAsia" w:hAnsiTheme="minorEastAsia" w:hint="eastAsia"/>
          <w:b/>
          <w:sz w:val="18"/>
          <w:szCs w:val="18"/>
        </w:rPr>
        <w:t>//第二个节目</w:t>
      </w:r>
      <w:r w:rsidR="0068719F" w:rsidRPr="003F2685">
        <w:rPr>
          <w:rFonts w:asciiTheme="minorEastAsia" w:hAnsiTheme="minorEastAsia" w:hint="eastAsia"/>
          <w:b/>
          <w:sz w:val="18"/>
          <w:szCs w:val="18"/>
        </w:rPr>
        <w:t>：加班二三事的台词</w:t>
      </w:r>
    </w:p>
    <w:p w:rsidR="009E22F2" w:rsidRPr="003F2685" w:rsidRDefault="009E22F2" w:rsidP="00DF287A">
      <w:pPr>
        <w:rPr>
          <w:rFonts w:asciiTheme="minorEastAsia" w:hAnsiTheme="minorEastAsia"/>
          <w:sz w:val="18"/>
          <w:szCs w:val="18"/>
        </w:rPr>
      </w:pPr>
      <w:r w:rsidRPr="003F2685">
        <w:rPr>
          <w:rFonts w:asciiTheme="minorEastAsia" w:hAnsiTheme="minorEastAsia" w:hint="eastAsia"/>
          <w:b/>
          <w:sz w:val="18"/>
          <w:szCs w:val="18"/>
        </w:rPr>
        <w:t>女</w:t>
      </w:r>
      <w:r w:rsidR="00DF287A" w:rsidRPr="003F2685">
        <w:rPr>
          <w:rFonts w:asciiTheme="minorEastAsia" w:hAnsiTheme="minorEastAsia" w:hint="eastAsia"/>
          <w:sz w:val="18"/>
          <w:szCs w:val="18"/>
        </w:rPr>
        <w:t>:</w:t>
      </w:r>
      <w:r w:rsidR="00BC39E9" w:rsidRPr="003F2685">
        <w:rPr>
          <w:rFonts w:asciiTheme="minorEastAsia" w:hAnsiTheme="minorEastAsia" w:hint="eastAsia"/>
          <w:sz w:val="18"/>
          <w:szCs w:val="18"/>
        </w:rPr>
        <w:t>小于，你是码</w:t>
      </w:r>
      <w:r w:rsidRPr="003F2685">
        <w:rPr>
          <w:rFonts w:asciiTheme="minorEastAsia" w:hAnsiTheme="minorEastAsia" w:hint="eastAsia"/>
          <w:sz w:val="18"/>
          <w:szCs w:val="18"/>
        </w:rPr>
        <w:t>代码的，你说要是这个需求老是改变，你会有什么样的心情？</w:t>
      </w:r>
    </w:p>
    <w:p w:rsidR="00DF287A" w:rsidRPr="003F2685" w:rsidRDefault="009E22F2" w:rsidP="00DF287A">
      <w:pPr>
        <w:rPr>
          <w:rFonts w:asciiTheme="minorEastAsia" w:hAnsiTheme="minorEastAsia"/>
          <w:sz w:val="18"/>
          <w:szCs w:val="18"/>
        </w:rPr>
      </w:pPr>
      <w:r w:rsidRPr="003F2685">
        <w:rPr>
          <w:rFonts w:asciiTheme="minorEastAsia" w:hAnsiTheme="minorEastAsia" w:hint="eastAsia"/>
          <w:sz w:val="18"/>
          <w:szCs w:val="18"/>
        </w:rPr>
        <w:t>男：</w:t>
      </w:r>
      <w:r w:rsidR="006827AD" w:rsidRPr="003F2685">
        <w:rPr>
          <w:rFonts w:asciiTheme="minorEastAsia" w:hAnsiTheme="minorEastAsia" w:hint="eastAsia"/>
          <w:sz w:val="18"/>
          <w:szCs w:val="18"/>
        </w:rPr>
        <w:t>每次听到</w:t>
      </w:r>
      <w:proofErr w:type="gramStart"/>
      <w:r w:rsidR="006827AD" w:rsidRPr="003F2685">
        <w:rPr>
          <w:rFonts w:asciiTheme="minorEastAsia" w:hAnsiTheme="minorEastAsia" w:hint="eastAsia"/>
          <w:sz w:val="18"/>
          <w:szCs w:val="18"/>
        </w:rPr>
        <w:t>改需求</w:t>
      </w:r>
      <w:proofErr w:type="gramEnd"/>
      <w:r w:rsidR="006827AD" w:rsidRPr="003F2685">
        <w:rPr>
          <w:rFonts w:asciiTheme="minorEastAsia" w:hAnsiTheme="minorEastAsia" w:hint="eastAsia"/>
          <w:sz w:val="18"/>
          <w:szCs w:val="18"/>
        </w:rPr>
        <w:t>这三个字，我都会抑制不住我体内的洪荒之力</w:t>
      </w:r>
    </w:p>
    <w:p w:rsidR="00DF287A" w:rsidRPr="003F2685" w:rsidRDefault="0011255E" w:rsidP="00DF287A">
      <w:pPr>
        <w:rPr>
          <w:rFonts w:asciiTheme="minorEastAsia" w:hAnsiTheme="minorEastAsia"/>
          <w:sz w:val="18"/>
          <w:szCs w:val="18"/>
        </w:rPr>
      </w:pPr>
      <w:r w:rsidRPr="003F2685">
        <w:rPr>
          <w:rFonts w:asciiTheme="minorEastAsia" w:hAnsiTheme="minorEastAsia" w:hint="eastAsia"/>
          <w:b/>
          <w:sz w:val="18"/>
          <w:szCs w:val="18"/>
        </w:rPr>
        <w:t>女</w:t>
      </w:r>
      <w:r w:rsidR="006827AD" w:rsidRPr="003F2685">
        <w:rPr>
          <w:rFonts w:asciiTheme="minorEastAsia" w:hAnsiTheme="minorEastAsia" w:hint="eastAsia"/>
          <w:sz w:val="18"/>
          <w:szCs w:val="18"/>
        </w:rPr>
        <w:t>：小于，你的心态崩了</w:t>
      </w:r>
    </w:p>
    <w:p w:rsidR="006827AD" w:rsidRPr="003F2685" w:rsidRDefault="006827AD" w:rsidP="00DF287A">
      <w:pPr>
        <w:rPr>
          <w:rFonts w:asciiTheme="minorEastAsia" w:hAnsiTheme="minorEastAsia"/>
          <w:sz w:val="18"/>
          <w:szCs w:val="18"/>
        </w:rPr>
      </w:pPr>
      <w:r w:rsidRPr="003F2685">
        <w:rPr>
          <w:rFonts w:asciiTheme="minorEastAsia" w:hAnsiTheme="minorEastAsia" w:hint="eastAsia"/>
          <w:sz w:val="18"/>
          <w:szCs w:val="18"/>
        </w:rPr>
        <w:t>男：不，你看我这颤抖的双手，我这是兴奋的</w:t>
      </w:r>
    </w:p>
    <w:p w:rsidR="006827AD" w:rsidRPr="003F2685" w:rsidRDefault="006827AD" w:rsidP="00DF287A">
      <w:pPr>
        <w:rPr>
          <w:rFonts w:asciiTheme="minorEastAsia" w:hAnsiTheme="minorEastAsia"/>
          <w:sz w:val="18"/>
          <w:szCs w:val="18"/>
        </w:rPr>
      </w:pPr>
      <w:r w:rsidRPr="003F2685">
        <w:rPr>
          <w:rFonts w:asciiTheme="minorEastAsia" w:hAnsiTheme="minorEastAsia" w:hint="eastAsia"/>
          <w:sz w:val="18"/>
          <w:szCs w:val="18"/>
        </w:rPr>
        <w:t>女：我姑且相信你啦，那么接下来请大家欣赏小品加班《两三事》</w:t>
      </w:r>
    </w:p>
    <w:p w:rsidR="006827AD" w:rsidRPr="003F2685" w:rsidRDefault="006827AD" w:rsidP="00DF287A">
      <w:pPr>
        <w:rPr>
          <w:rFonts w:asciiTheme="minorEastAsia" w:hAnsiTheme="minorEastAsia"/>
          <w:sz w:val="18"/>
          <w:szCs w:val="18"/>
        </w:rPr>
      </w:pPr>
    </w:p>
    <w:p w:rsidR="006827AD" w:rsidRPr="003F2685" w:rsidRDefault="006827AD" w:rsidP="00DF287A">
      <w:pPr>
        <w:rPr>
          <w:rFonts w:asciiTheme="minorEastAsia" w:hAnsiTheme="minorEastAsia"/>
          <w:sz w:val="18"/>
          <w:szCs w:val="18"/>
        </w:rPr>
      </w:pPr>
    </w:p>
    <w:p w:rsidR="006827AD" w:rsidRPr="003F2685" w:rsidRDefault="006827AD" w:rsidP="00DF287A">
      <w:pPr>
        <w:rPr>
          <w:rFonts w:asciiTheme="minorEastAsia" w:hAnsiTheme="minorEastAsia"/>
          <w:sz w:val="18"/>
          <w:szCs w:val="18"/>
        </w:rPr>
      </w:pPr>
      <w:r w:rsidRPr="003F2685">
        <w:rPr>
          <w:rFonts w:asciiTheme="minorEastAsia" w:hAnsiTheme="minorEastAsia" w:hint="eastAsia"/>
          <w:sz w:val="18"/>
          <w:szCs w:val="18"/>
        </w:rPr>
        <w:t>女：看到这么精彩的表演，是不是心有感触</w:t>
      </w:r>
    </w:p>
    <w:p w:rsidR="006827AD" w:rsidRPr="003F2685" w:rsidRDefault="00D1127B" w:rsidP="00DF287A">
      <w:pPr>
        <w:rPr>
          <w:rFonts w:asciiTheme="minorEastAsia" w:hAnsiTheme="minorEastAsia"/>
          <w:sz w:val="18"/>
          <w:szCs w:val="18"/>
        </w:rPr>
      </w:pPr>
      <w:r>
        <w:rPr>
          <w:rFonts w:asciiTheme="minorEastAsia" w:hAnsiTheme="minorEastAsia" w:hint="eastAsia"/>
          <w:sz w:val="18"/>
          <w:szCs w:val="18"/>
        </w:rPr>
        <w:t>男：对对对，我感觉自己</w:t>
      </w:r>
      <w:r w:rsidR="00105691" w:rsidRPr="003F2685">
        <w:rPr>
          <w:rFonts w:asciiTheme="minorEastAsia" w:hAnsiTheme="minorEastAsia" w:hint="eastAsia"/>
          <w:sz w:val="18"/>
          <w:szCs w:val="18"/>
        </w:rPr>
        <w:t>灵魂得到了升华，三</w:t>
      </w:r>
      <w:proofErr w:type="gramStart"/>
      <w:r w:rsidR="00105691" w:rsidRPr="003F2685">
        <w:rPr>
          <w:rFonts w:asciiTheme="minorEastAsia" w:hAnsiTheme="minorEastAsia" w:hint="eastAsia"/>
          <w:sz w:val="18"/>
          <w:szCs w:val="18"/>
        </w:rPr>
        <w:t>观得到</w:t>
      </w:r>
      <w:proofErr w:type="gramEnd"/>
      <w:r w:rsidR="00105691" w:rsidRPr="003F2685">
        <w:rPr>
          <w:rFonts w:asciiTheme="minorEastAsia" w:hAnsiTheme="minorEastAsia" w:hint="eastAsia"/>
          <w:sz w:val="18"/>
          <w:szCs w:val="18"/>
        </w:rPr>
        <w:t>了重塑。我需要一点时间，捋一捋。</w:t>
      </w:r>
    </w:p>
    <w:p w:rsidR="00F32023" w:rsidRPr="003F2685" w:rsidRDefault="00105691" w:rsidP="00DF287A">
      <w:pPr>
        <w:rPr>
          <w:rFonts w:asciiTheme="minorEastAsia" w:hAnsiTheme="minorEastAsia"/>
          <w:sz w:val="18"/>
          <w:szCs w:val="18"/>
        </w:rPr>
      </w:pPr>
      <w:r w:rsidRPr="003F2685">
        <w:rPr>
          <w:rFonts w:asciiTheme="minorEastAsia" w:hAnsiTheme="minorEastAsia" w:hint="eastAsia"/>
          <w:sz w:val="18"/>
          <w:szCs w:val="18"/>
        </w:rPr>
        <w:t>女</w:t>
      </w:r>
      <w:r w:rsidR="00CD23C8" w:rsidRPr="003F2685">
        <w:rPr>
          <w:rFonts w:asciiTheme="minorEastAsia" w:hAnsiTheme="minorEastAsia" w:hint="eastAsia"/>
          <w:sz w:val="18"/>
          <w:szCs w:val="18"/>
        </w:rPr>
        <w:t>：</w:t>
      </w:r>
      <w:r w:rsidRPr="003F2685">
        <w:rPr>
          <w:rFonts w:asciiTheme="minorEastAsia" w:hAnsiTheme="minorEastAsia" w:hint="eastAsia"/>
          <w:sz w:val="18"/>
          <w:szCs w:val="18"/>
        </w:rPr>
        <w:t>那你平复一下，下面又到了我们激动人心的时刻。</w:t>
      </w:r>
      <w:r w:rsidRPr="003F2685">
        <w:rPr>
          <w:rFonts w:asciiTheme="minorEastAsia" w:hAnsiTheme="minorEastAsia"/>
          <w:sz w:val="18"/>
          <w:szCs w:val="18"/>
        </w:rPr>
        <w:t xml:space="preserve"> </w:t>
      </w:r>
    </w:p>
    <w:p w:rsidR="00DF287A" w:rsidRPr="003F2685" w:rsidRDefault="00CD23C8" w:rsidP="00DF287A">
      <w:pPr>
        <w:rPr>
          <w:rFonts w:asciiTheme="minorEastAsia" w:hAnsiTheme="minorEastAsia"/>
          <w:sz w:val="18"/>
          <w:szCs w:val="18"/>
        </w:rPr>
      </w:pPr>
      <w:r w:rsidRPr="003F2685">
        <w:rPr>
          <w:rFonts w:asciiTheme="minorEastAsia" w:hAnsiTheme="minorEastAsia" w:hint="eastAsia"/>
          <w:sz w:val="18"/>
          <w:szCs w:val="18"/>
        </w:rPr>
        <w:t>有请</w:t>
      </w:r>
      <w:proofErr w:type="gramStart"/>
      <w:r w:rsidR="003500E4">
        <w:rPr>
          <w:rFonts w:asciiTheme="minorEastAsia" w:hAnsiTheme="minorEastAsia" w:hint="eastAsia"/>
          <w:sz w:val="18"/>
          <w:szCs w:val="18"/>
        </w:rPr>
        <w:t>李董</w:t>
      </w:r>
      <w:r w:rsidRPr="003F2685">
        <w:rPr>
          <w:rFonts w:asciiTheme="minorEastAsia" w:hAnsiTheme="minorEastAsia" w:hint="eastAsia"/>
          <w:sz w:val="18"/>
          <w:szCs w:val="18"/>
        </w:rPr>
        <w:t>为</w:t>
      </w:r>
      <w:proofErr w:type="gramEnd"/>
      <w:r w:rsidRPr="003F2685">
        <w:rPr>
          <w:rFonts w:asciiTheme="minorEastAsia" w:hAnsiTheme="minorEastAsia" w:hint="eastAsia"/>
          <w:sz w:val="18"/>
          <w:szCs w:val="18"/>
        </w:rPr>
        <w:t>我们抽取今天的一等奖</w:t>
      </w:r>
    </w:p>
    <w:p w:rsidR="0048441F" w:rsidRPr="003F2685" w:rsidRDefault="0048441F" w:rsidP="00DF287A">
      <w:pPr>
        <w:rPr>
          <w:rFonts w:asciiTheme="minorEastAsia" w:hAnsiTheme="minorEastAsia"/>
          <w:sz w:val="18"/>
          <w:szCs w:val="18"/>
        </w:rPr>
      </w:pPr>
    </w:p>
    <w:p w:rsidR="00FA62B5" w:rsidRDefault="000E5447">
      <w:pPr>
        <w:rPr>
          <w:rFonts w:asciiTheme="minorEastAsia" w:hAnsiTheme="minorEastAsia"/>
          <w:sz w:val="18"/>
          <w:szCs w:val="18"/>
        </w:rPr>
      </w:pPr>
      <w:r>
        <w:rPr>
          <w:rFonts w:asciiTheme="minorEastAsia" w:hAnsiTheme="minorEastAsia" w:hint="eastAsia"/>
          <w:sz w:val="18"/>
          <w:szCs w:val="18"/>
        </w:rPr>
        <w:t>女：下面请欣赏邓晨和李月明给大家带来的 《三生三世十里桃花》</w:t>
      </w:r>
    </w:p>
    <w:p w:rsidR="000E5447" w:rsidRDefault="000E5447">
      <w:pPr>
        <w:rPr>
          <w:rFonts w:asciiTheme="minorEastAsia" w:hAnsiTheme="minorEastAsia"/>
          <w:sz w:val="18"/>
          <w:szCs w:val="18"/>
        </w:rPr>
      </w:pPr>
      <w:r>
        <w:rPr>
          <w:rFonts w:asciiTheme="minorEastAsia" w:hAnsiTheme="minorEastAsia" w:hint="eastAsia"/>
          <w:sz w:val="18"/>
          <w:szCs w:val="18"/>
        </w:rPr>
        <w:t>曲毕</w:t>
      </w:r>
    </w:p>
    <w:p w:rsidR="000E5447" w:rsidRDefault="000E5447">
      <w:pPr>
        <w:rPr>
          <w:rFonts w:asciiTheme="minorEastAsia" w:hAnsiTheme="minorEastAsia"/>
          <w:sz w:val="18"/>
          <w:szCs w:val="18"/>
        </w:rPr>
      </w:pPr>
      <w:r>
        <w:rPr>
          <w:rFonts w:asciiTheme="minorEastAsia" w:hAnsiTheme="minorEastAsia" w:hint="eastAsia"/>
          <w:sz w:val="18"/>
          <w:szCs w:val="18"/>
        </w:rPr>
        <w:t>男：唱的真好，歌名虽然叫</w:t>
      </w:r>
      <w:proofErr w:type="gramStart"/>
      <w:r>
        <w:rPr>
          <w:rFonts w:asciiTheme="minorEastAsia" w:hAnsiTheme="minorEastAsia" w:hint="eastAsia"/>
          <w:sz w:val="18"/>
          <w:szCs w:val="18"/>
        </w:rPr>
        <w:t>凉凉</w:t>
      </w:r>
      <w:proofErr w:type="gramEnd"/>
      <w:r>
        <w:rPr>
          <w:rFonts w:asciiTheme="minorEastAsia" w:hAnsiTheme="minorEastAsia" w:hint="eastAsia"/>
          <w:sz w:val="18"/>
          <w:szCs w:val="18"/>
        </w:rPr>
        <w:t>但是，我的心却暖暖的。</w:t>
      </w:r>
    </w:p>
    <w:p w:rsidR="000E5447" w:rsidRPr="000E5447" w:rsidRDefault="000E5447">
      <w:pPr>
        <w:rPr>
          <w:rFonts w:asciiTheme="minorEastAsia" w:hAnsiTheme="minorEastAsia"/>
          <w:sz w:val="18"/>
          <w:szCs w:val="18"/>
        </w:rPr>
      </w:pPr>
      <w:r>
        <w:rPr>
          <w:rFonts w:asciiTheme="minorEastAsia" w:hAnsiTheme="minorEastAsia" w:hint="eastAsia"/>
          <w:sz w:val="18"/>
          <w:szCs w:val="18"/>
        </w:rPr>
        <w:t>暖暖的心自然要配上暖暖的胃，那我们就开吃吧</w:t>
      </w:r>
    </w:p>
    <w:sectPr w:rsidR="000E5447" w:rsidRPr="000E54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A9C" w:rsidRDefault="00361A9C" w:rsidP="00DF287A">
      <w:r>
        <w:separator/>
      </w:r>
    </w:p>
  </w:endnote>
  <w:endnote w:type="continuationSeparator" w:id="0">
    <w:p w:rsidR="00361A9C" w:rsidRDefault="00361A9C" w:rsidP="00DF2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A9C" w:rsidRDefault="00361A9C" w:rsidP="00DF287A">
      <w:r>
        <w:separator/>
      </w:r>
    </w:p>
  </w:footnote>
  <w:footnote w:type="continuationSeparator" w:id="0">
    <w:p w:rsidR="00361A9C" w:rsidRDefault="00361A9C" w:rsidP="00DF28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AB0"/>
    <w:rsid w:val="00001A52"/>
    <w:rsid w:val="00020EF8"/>
    <w:rsid w:val="000557B8"/>
    <w:rsid w:val="000675E6"/>
    <w:rsid w:val="000961E2"/>
    <w:rsid w:val="0009671F"/>
    <w:rsid w:val="000C4869"/>
    <w:rsid w:val="000C7662"/>
    <w:rsid w:val="000E5447"/>
    <w:rsid w:val="000E6084"/>
    <w:rsid w:val="00105691"/>
    <w:rsid w:val="0011255E"/>
    <w:rsid w:val="00130A8E"/>
    <w:rsid w:val="001443CE"/>
    <w:rsid w:val="001803E8"/>
    <w:rsid w:val="0019513C"/>
    <w:rsid w:val="00195A48"/>
    <w:rsid w:val="001A523B"/>
    <w:rsid w:val="001C29AA"/>
    <w:rsid w:val="001F44F5"/>
    <w:rsid w:val="001F7DED"/>
    <w:rsid w:val="00212F9B"/>
    <w:rsid w:val="002157EA"/>
    <w:rsid w:val="00227349"/>
    <w:rsid w:val="00232A41"/>
    <w:rsid w:val="00244D9C"/>
    <w:rsid w:val="00244DE1"/>
    <w:rsid w:val="0028059B"/>
    <w:rsid w:val="00280F97"/>
    <w:rsid w:val="002924A9"/>
    <w:rsid w:val="002A6ACB"/>
    <w:rsid w:val="002D55E0"/>
    <w:rsid w:val="002E0EF8"/>
    <w:rsid w:val="002E1953"/>
    <w:rsid w:val="002F4C83"/>
    <w:rsid w:val="0032384B"/>
    <w:rsid w:val="00332B0B"/>
    <w:rsid w:val="003500E4"/>
    <w:rsid w:val="00353654"/>
    <w:rsid w:val="00357163"/>
    <w:rsid w:val="00361A9C"/>
    <w:rsid w:val="003668EB"/>
    <w:rsid w:val="003B1C4C"/>
    <w:rsid w:val="003B65C8"/>
    <w:rsid w:val="003C3A57"/>
    <w:rsid w:val="003D3466"/>
    <w:rsid w:val="003D7049"/>
    <w:rsid w:val="003E4DCE"/>
    <w:rsid w:val="003E677F"/>
    <w:rsid w:val="003E7DFF"/>
    <w:rsid w:val="003F1B44"/>
    <w:rsid w:val="003F2685"/>
    <w:rsid w:val="003F6243"/>
    <w:rsid w:val="00432A34"/>
    <w:rsid w:val="004356EF"/>
    <w:rsid w:val="004552B4"/>
    <w:rsid w:val="0048441F"/>
    <w:rsid w:val="0049600D"/>
    <w:rsid w:val="004B4385"/>
    <w:rsid w:val="004C1A56"/>
    <w:rsid w:val="004C322A"/>
    <w:rsid w:val="004C7D05"/>
    <w:rsid w:val="004D7EB9"/>
    <w:rsid w:val="004F3AFE"/>
    <w:rsid w:val="005137C7"/>
    <w:rsid w:val="00542C95"/>
    <w:rsid w:val="00546CF5"/>
    <w:rsid w:val="005475D3"/>
    <w:rsid w:val="00556134"/>
    <w:rsid w:val="00571E2B"/>
    <w:rsid w:val="00595986"/>
    <w:rsid w:val="005A0AB0"/>
    <w:rsid w:val="005A7CC5"/>
    <w:rsid w:val="005B1501"/>
    <w:rsid w:val="005C5317"/>
    <w:rsid w:val="005E6400"/>
    <w:rsid w:val="005F190E"/>
    <w:rsid w:val="005F3ED3"/>
    <w:rsid w:val="00642A8E"/>
    <w:rsid w:val="0065041C"/>
    <w:rsid w:val="00654C04"/>
    <w:rsid w:val="0065634E"/>
    <w:rsid w:val="00672DEB"/>
    <w:rsid w:val="006827AD"/>
    <w:rsid w:val="006834A9"/>
    <w:rsid w:val="0068719F"/>
    <w:rsid w:val="00694232"/>
    <w:rsid w:val="006A238D"/>
    <w:rsid w:val="006A602D"/>
    <w:rsid w:val="006C6601"/>
    <w:rsid w:val="006E5950"/>
    <w:rsid w:val="0071397A"/>
    <w:rsid w:val="00747E8F"/>
    <w:rsid w:val="0075152A"/>
    <w:rsid w:val="00760D75"/>
    <w:rsid w:val="00765030"/>
    <w:rsid w:val="0077549E"/>
    <w:rsid w:val="007915C3"/>
    <w:rsid w:val="007C0CAE"/>
    <w:rsid w:val="007C44A6"/>
    <w:rsid w:val="007D2662"/>
    <w:rsid w:val="007F7D2B"/>
    <w:rsid w:val="008132EC"/>
    <w:rsid w:val="00824880"/>
    <w:rsid w:val="0084668B"/>
    <w:rsid w:val="00851188"/>
    <w:rsid w:val="008519B0"/>
    <w:rsid w:val="00857C66"/>
    <w:rsid w:val="008663C2"/>
    <w:rsid w:val="00874AE6"/>
    <w:rsid w:val="0087698D"/>
    <w:rsid w:val="00884C62"/>
    <w:rsid w:val="00887FC2"/>
    <w:rsid w:val="008922D9"/>
    <w:rsid w:val="008B7363"/>
    <w:rsid w:val="008C2284"/>
    <w:rsid w:val="008F5352"/>
    <w:rsid w:val="0090237C"/>
    <w:rsid w:val="00936CA7"/>
    <w:rsid w:val="00957EE7"/>
    <w:rsid w:val="00977525"/>
    <w:rsid w:val="009809E3"/>
    <w:rsid w:val="009C6C6A"/>
    <w:rsid w:val="009C77A8"/>
    <w:rsid w:val="009D0022"/>
    <w:rsid w:val="009E1509"/>
    <w:rsid w:val="009E22F2"/>
    <w:rsid w:val="009E6F76"/>
    <w:rsid w:val="009E71F0"/>
    <w:rsid w:val="009E7E62"/>
    <w:rsid w:val="009F7450"/>
    <w:rsid w:val="00A0609B"/>
    <w:rsid w:val="00A2510D"/>
    <w:rsid w:val="00AC2517"/>
    <w:rsid w:val="00AD311B"/>
    <w:rsid w:val="00AE0E7D"/>
    <w:rsid w:val="00AF5E20"/>
    <w:rsid w:val="00B0619B"/>
    <w:rsid w:val="00B061CB"/>
    <w:rsid w:val="00B125EA"/>
    <w:rsid w:val="00B22AD5"/>
    <w:rsid w:val="00B2561D"/>
    <w:rsid w:val="00B348AA"/>
    <w:rsid w:val="00B50601"/>
    <w:rsid w:val="00B70D24"/>
    <w:rsid w:val="00B81EC9"/>
    <w:rsid w:val="00BA316D"/>
    <w:rsid w:val="00BA69FC"/>
    <w:rsid w:val="00BC3278"/>
    <w:rsid w:val="00BC39E9"/>
    <w:rsid w:val="00BD4582"/>
    <w:rsid w:val="00BF4B3A"/>
    <w:rsid w:val="00BF7668"/>
    <w:rsid w:val="00C02765"/>
    <w:rsid w:val="00C23F14"/>
    <w:rsid w:val="00C37F8F"/>
    <w:rsid w:val="00C46FB0"/>
    <w:rsid w:val="00C6002F"/>
    <w:rsid w:val="00C6181E"/>
    <w:rsid w:val="00C65B42"/>
    <w:rsid w:val="00C9257F"/>
    <w:rsid w:val="00CB7610"/>
    <w:rsid w:val="00CD23C8"/>
    <w:rsid w:val="00CE027B"/>
    <w:rsid w:val="00CE0E9C"/>
    <w:rsid w:val="00CE1E31"/>
    <w:rsid w:val="00CE2BE5"/>
    <w:rsid w:val="00CE74B5"/>
    <w:rsid w:val="00CF32A8"/>
    <w:rsid w:val="00D01087"/>
    <w:rsid w:val="00D1127B"/>
    <w:rsid w:val="00D20F40"/>
    <w:rsid w:val="00D3545B"/>
    <w:rsid w:val="00D5231B"/>
    <w:rsid w:val="00D70085"/>
    <w:rsid w:val="00D7261E"/>
    <w:rsid w:val="00D819D2"/>
    <w:rsid w:val="00DB1E50"/>
    <w:rsid w:val="00DC0361"/>
    <w:rsid w:val="00DC12D2"/>
    <w:rsid w:val="00DD463C"/>
    <w:rsid w:val="00DD6BA1"/>
    <w:rsid w:val="00DE7B26"/>
    <w:rsid w:val="00DF287A"/>
    <w:rsid w:val="00DF33CB"/>
    <w:rsid w:val="00E01CD0"/>
    <w:rsid w:val="00E02DFC"/>
    <w:rsid w:val="00E03D48"/>
    <w:rsid w:val="00E04BEE"/>
    <w:rsid w:val="00E13532"/>
    <w:rsid w:val="00E1418C"/>
    <w:rsid w:val="00E249DB"/>
    <w:rsid w:val="00E33481"/>
    <w:rsid w:val="00E5341E"/>
    <w:rsid w:val="00E75618"/>
    <w:rsid w:val="00E91968"/>
    <w:rsid w:val="00EB1C6B"/>
    <w:rsid w:val="00EC713F"/>
    <w:rsid w:val="00ED2CA9"/>
    <w:rsid w:val="00ED3339"/>
    <w:rsid w:val="00EE2421"/>
    <w:rsid w:val="00EE24B3"/>
    <w:rsid w:val="00EE4763"/>
    <w:rsid w:val="00F173D6"/>
    <w:rsid w:val="00F32023"/>
    <w:rsid w:val="00F42C6A"/>
    <w:rsid w:val="00F523BD"/>
    <w:rsid w:val="00F57242"/>
    <w:rsid w:val="00F66E94"/>
    <w:rsid w:val="00F72A15"/>
    <w:rsid w:val="00F84207"/>
    <w:rsid w:val="00F90327"/>
    <w:rsid w:val="00FA62B5"/>
    <w:rsid w:val="00FC0462"/>
    <w:rsid w:val="00FC7067"/>
    <w:rsid w:val="00FE305E"/>
    <w:rsid w:val="00FE60CE"/>
    <w:rsid w:val="00FE7D50"/>
    <w:rsid w:val="00FF24AE"/>
    <w:rsid w:val="00FF3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28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287A"/>
    <w:rPr>
      <w:sz w:val="18"/>
      <w:szCs w:val="18"/>
    </w:rPr>
  </w:style>
  <w:style w:type="paragraph" w:styleId="a4">
    <w:name w:val="footer"/>
    <w:basedOn w:val="a"/>
    <w:link w:val="Char0"/>
    <w:uiPriority w:val="99"/>
    <w:unhideWhenUsed/>
    <w:rsid w:val="00DF287A"/>
    <w:pPr>
      <w:tabs>
        <w:tab w:val="center" w:pos="4153"/>
        <w:tab w:val="right" w:pos="8306"/>
      </w:tabs>
      <w:snapToGrid w:val="0"/>
      <w:jc w:val="left"/>
    </w:pPr>
    <w:rPr>
      <w:sz w:val="18"/>
      <w:szCs w:val="18"/>
    </w:rPr>
  </w:style>
  <w:style w:type="character" w:customStyle="1" w:styleId="Char0">
    <w:name w:val="页脚 Char"/>
    <w:basedOn w:val="a0"/>
    <w:link w:val="a4"/>
    <w:uiPriority w:val="99"/>
    <w:rsid w:val="00DF28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28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287A"/>
    <w:rPr>
      <w:sz w:val="18"/>
      <w:szCs w:val="18"/>
    </w:rPr>
  </w:style>
  <w:style w:type="paragraph" w:styleId="a4">
    <w:name w:val="footer"/>
    <w:basedOn w:val="a"/>
    <w:link w:val="Char0"/>
    <w:uiPriority w:val="99"/>
    <w:unhideWhenUsed/>
    <w:rsid w:val="00DF287A"/>
    <w:pPr>
      <w:tabs>
        <w:tab w:val="center" w:pos="4153"/>
        <w:tab w:val="right" w:pos="8306"/>
      </w:tabs>
      <w:snapToGrid w:val="0"/>
      <w:jc w:val="left"/>
    </w:pPr>
    <w:rPr>
      <w:sz w:val="18"/>
      <w:szCs w:val="18"/>
    </w:rPr>
  </w:style>
  <w:style w:type="character" w:customStyle="1" w:styleId="Char0">
    <w:name w:val="页脚 Char"/>
    <w:basedOn w:val="a0"/>
    <w:link w:val="a4"/>
    <w:uiPriority w:val="99"/>
    <w:rsid w:val="00DF28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7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hfm</dc:creator>
  <cp:lastModifiedBy>NTKO</cp:lastModifiedBy>
  <cp:revision>3</cp:revision>
  <cp:lastPrinted>2018-01-24T09:46:00Z</cp:lastPrinted>
  <dcterms:created xsi:type="dcterms:W3CDTF">2018-01-25T07:05:00Z</dcterms:created>
  <dcterms:modified xsi:type="dcterms:W3CDTF">2019-01-03T08:17:00Z</dcterms:modified>
</cp:coreProperties>
</file>